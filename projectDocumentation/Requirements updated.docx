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DE1E2B" w:rsidRDefault="00DE1E2B">
      <w:pPr>
        <w:rPr>
          <w:b/>
        </w:rPr>
      </w:pPr>
    </w:p>
    <w:p w:rsidR="00E7384F" w:rsidRDefault="00E7384F">
      <w:pPr>
        <w:rPr>
          <w:b/>
        </w:rPr>
      </w:pPr>
    </w:p>
    <w:p w:rsidR="00E7384F" w:rsidRDefault="00E7384F">
      <w:pPr>
        <w:rPr>
          <w:b/>
        </w:rPr>
      </w:pPr>
    </w:p>
    <w:p w:rsidR="00E7384F" w:rsidRDefault="00E7384F">
      <w:pPr>
        <w:jc w:val="center"/>
        <w:rPr>
          <w:b/>
        </w:rPr>
      </w:pPr>
    </w:p>
    <w:p w:rsidR="00E7384F" w:rsidRDefault="00E7384F">
      <w:pPr>
        <w:jc w:val="center"/>
        <w:rPr>
          <w:b/>
        </w:rPr>
      </w:pPr>
      <w:r>
        <w:rPr>
          <w:b/>
        </w:rPr>
        <w:t>Requirements Document</w:t>
      </w: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7C7D71">
      <w:pPr>
        <w:pageBreakBefore/>
        <w:jc w:val="center"/>
        <w:rPr>
          <w:b/>
        </w:rPr>
        <w:sectPr w:rsidR="00E7384F">
          <w:pgSz w:w="12240" w:h="15840"/>
          <w:pgMar w:top="1440" w:right="1800" w:bottom="1440" w:left="1800" w:header="720" w:footer="720" w:gutter="0"/>
          <w:cols w:space="720"/>
          <w:docGrid w:linePitch="360"/>
        </w:sectPr>
      </w:pPr>
      <w:r>
        <w:rPr>
          <w:b/>
        </w:rPr>
        <w:lastRenderedPageBreak/>
        <w:t>Table o</w:t>
      </w:r>
      <w:r w:rsidR="00E7384F">
        <w:rPr>
          <w:b/>
        </w:rPr>
        <w:t>f Contents</w:t>
      </w:r>
    </w:p>
    <w:p w:rsidR="00A51CE5" w:rsidRDefault="00E7384F">
      <w:pPr>
        <w:pStyle w:val="TOC1"/>
        <w:rPr>
          <w:rFonts w:asciiTheme="minorHAnsi" w:eastAsiaTheme="minorEastAsia" w:hAnsiTheme="minorHAnsi" w:cstheme="minorBidi"/>
          <w:noProof/>
          <w:sz w:val="22"/>
          <w:lang w:eastAsia="en-US"/>
        </w:rPr>
      </w:pPr>
      <w:r>
        <w:fldChar w:fldCharType="begin"/>
      </w:r>
      <w:r>
        <w:instrText xml:space="preserve"> TOC \o "1-3" \h</w:instrText>
      </w:r>
      <w:r>
        <w:fldChar w:fldCharType="separate"/>
      </w:r>
      <w:hyperlink w:anchor="_Toc444352035" w:history="1">
        <w:r w:rsidR="00A51CE5" w:rsidRPr="00450F24">
          <w:rPr>
            <w:rStyle w:val="Hyperlink"/>
            <w:noProof/>
          </w:rPr>
          <w:t>Modification History</w:t>
        </w:r>
        <w:r w:rsidR="00A51CE5">
          <w:rPr>
            <w:noProof/>
          </w:rPr>
          <w:tab/>
        </w:r>
        <w:r w:rsidR="00A51CE5">
          <w:rPr>
            <w:noProof/>
          </w:rPr>
          <w:fldChar w:fldCharType="begin"/>
        </w:r>
        <w:r w:rsidR="00A51CE5">
          <w:rPr>
            <w:noProof/>
          </w:rPr>
          <w:instrText xml:space="preserve"> PAGEREF _Toc444352035 \h </w:instrText>
        </w:r>
        <w:r w:rsidR="00A51CE5">
          <w:rPr>
            <w:noProof/>
          </w:rPr>
        </w:r>
        <w:r w:rsidR="00A51CE5">
          <w:rPr>
            <w:noProof/>
          </w:rPr>
          <w:fldChar w:fldCharType="separate"/>
        </w:r>
        <w:r w:rsidR="00A51CE5">
          <w:rPr>
            <w:noProof/>
          </w:rPr>
          <w:t>3</w:t>
        </w:r>
        <w:r w:rsidR="00A51CE5">
          <w:rPr>
            <w:noProof/>
          </w:rPr>
          <w:fldChar w:fldCharType="end"/>
        </w:r>
      </w:hyperlink>
    </w:p>
    <w:p w:rsidR="00A51CE5" w:rsidRDefault="00D86F94">
      <w:pPr>
        <w:pStyle w:val="TOC1"/>
        <w:rPr>
          <w:rFonts w:asciiTheme="minorHAnsi" w:eastAsiaTheme="minorEastAsia" w:hAnsiTheme="minorHAnsi" w:cstheme="minorBidi"/>
          <w:noProof/>
          <w:sz w:val="22"/>
          <w:lang w:eastAsia="en-US"/>
        </w:rPr>
      </w:pPr>
      <w:hyperlink w:anchor="_Toc444352036" w:history="1">
        <w:r w:rsidR="00A51CE5" w:rsidRPr="00450F24">
          <w:rPr>
            <w:rStyle w:val="Hyperlink"/>
            <w:noProof/>
          </w:rPr>
          <w:t>Domain Knowledge</w:t>
        </w:r>
        <w:r w:rsidR="00A51CE5">
          <w:rPr>
            <w:noProof/>
          </w:rPr>
          <w:tab/>
        </w:r>
        <w:r w:rsidR="00A51CE5">
          <w:rPr>
            <w:noProof/>
          </w:rPr>
          <w:fldChar w:fldCharType="begin"/>
        </w:r>
        <w:r w:rsidR="00A51CE5">
          <w:rPr>
            <w:noProof/>
          </w:rPr>
          <w:instrText xml:space="preserve"> PAGEREF _Toc444352036 \h </w:instrText>
        </w:r>
        <w:r w:rsidR="00A51CE5">
          <w:rPr>
            <w:noProof/>
          </w:rPr>
        </w:r>
        <w:r w:rsidR="00A51CE5">
          <w:rPr>
            <w:noProof/>
          </w:rPr>
          <w:fldChar w:fldCharType="separate"/>
        </w:r>
        <w:r w:rsidR="00A51CE5">
          <w:rPr>
            <w:noProof/>
          </w:rPr>
          <w:t>4</w:t>
        </w:r>
        <w:r w:rsidR="00A51CE5">
          <w:rPr>
            <w:noProof/>
          </w:rPr>
          <w:fldChar w:fldCharType="end"/>
        </w:r>
      </w:hyperlink>
    </w:p>
    <w:p w:rsidR="00A51CE5" w:rsidRDefault="00D86F94">
      <w:pPr>
        <w:pStyle w:val="TOC2"/>
        <w:tabs>
          <w:tab w:val="right" w:leader="dot" w:pos="8630"/>
        </w:tabs>
        <w:rPr>
          <w:rFonts w:asciiTheme="minorHAnsi" w:eastAsiaTheme="minorEastAsia" w:hAnsiTheme="minorHAnsi" w:cstheme="minorBidi"/>
          <w:noProof/>
          <w:sz w:val="22"/>
          <w:lang w:eastAsia="en-US"/>
        </w:rPr>
      </w:pPr>
      <w:hyperlink w:anchor="_Toc444352037" w:history="1">
        <w:r w:rsidR="00A51CE5" w:rsidRPr="00450F24">
          <w:rPr>
            <w:rStyle w:val="Hyperlink"/>
            <w:noProof/>
          </w:rPr>
          <w:t>Glossary</w:t>
        </w:r>
        <w:r w:rsidR="00A51CE5">
          <w:rPr>
            <w:noProof/>
          </w:rPr>
          <w:tab/>
        </w:r>
        <w:r w:rsidR="00A51CE5">
          <w:rPr>
            <w:noProof/>
          </w:rPr>
          <w:fldChar w:fldCharType="begin"/>
        </w:r>
        <w:r w:rsidR="00A51CE5">
          <w:rPr>
            <w:noProof/>
          </w:rPr>
          <w:instrText xml:space="preserve"> PAGEREF _Toc444352037 \h </w:instrText>
        </w:r>
        <w:r w:rsidR="00A51CE5">
          <w:rPr>
            <w:noProof/>
          </w:rPr>
        </w:r>
        <w:r w:rsidR="00A51CE5">
          <w:rPr>
            <w:noProof/>
          </w:rPr>
          <w:fldChar w:fldCharType="separate"/>
        </w:r>
        <w:r w:rsidR="00A51CE5">
          <w:rPr>
            <w:noProof/>
          </w:rPr>
          <w:t>4</w:t>
        </w:r>
        <w:r w:rsidR="00A51CE5">
          <w:rPr>
            <w:noProof/>
          </w:rPr>
          <w:fldChar w:fldCharType="end"/>
        </w:r>
      </w:hyperlink>
    </w:p>
    <w:p w:rsidR="00A51CE5" w:rsidRDefault="00D86F94">
      <w:pPr>
        <w:pStyle w:val="TOC2"/>
        <w:tabs>
          <w:tab w:val="right" w:leader="dot" w:pos="8630"/>
        </w:tabs>
        <w:rPr>
          <w:rFonts w:asciiTheme="minorHAnsi" w:eastAsiaTheme="minorEastAsia" w:hAnsiTheme="minorHAnsi" w:cstheme="minorBidi"/>
          <w:noProof/>
          <w:sz w:val="22"/>
          <w:lang w:eastAsia="en-US"/>
        </w:rPr>
      </w:pPr>
      <w:hyperlink w:anchor="_Toc444352038" w:history="1">
        <w:r w:rsidR="00A51CE5" w:rsidRPr="00450F24">
          <w:rPr>
            <w:rStyle w:val="Hyperlink"/>
            <w:noProof/>
          </w:rPr>
          <w:t>Interview with Client</w:t>
        </w:r>
        <w:r w:rsidR="00A51CE5">
          <w:rPr>
            <w:noProof/>
          </w:rPr>
          <w:tab/>
        </w:r>
        <w:r w:rsidR="00A51CE5">
          <w:rPr>
            <w:noProof/>
          </w:rPr>
          <w:fldChar w:fldCharType="begin"/>
        </w:r>
        <w:r w:rsidR="00A51CE5">
          <w:rPr>
            <w:noProof/>
          </w:rPr>
          <w:instrText xml:space="preserve"> PAGEREF _Toc444352038 \h </w:instrText>
        </w:r>
        <w:r w:rsidR="00A51CE5">
          <w:rPr>
            <w:noProof/>
          </w:rPr>
        </w:r>
        <w:r w:rsidR="00A51CE5">
          <w:rPr>
            <w:noProof/>
          </w:rPr>
          <w:fldChar w:fldCharType="separate"/>
        </w:r>
        <w:r w:rsidR="00A51CE5">
          <w:rPr>
            <w:noProof/>
          </w:rPr>
          <w:t>5</w:t>
        </w:r>
        <w:r w:rsidR="00A51CE5">
          <w:rPr>
            <w:noProof/>
          </w:rPr>
          <w:fldChar w:fldCharType="end"/>
        </w:r>
      </w:hyperlink>
    </w:p>
    <w:p w:rsidR="00A51CE5" w:rsidRDefault="00D86F94">
      <w:pPr>
        <w:pStyle w:val="TOC1"/>
        <w:rPr>
          <w:rFonts w:asciiTheme="minorHAnsi" w:eastAsiaTheme="minorEastAsia" w:hAnsiTheme="minorHAnsi" w:cstheme="minorBidi"/>
          <w:noProof/>
          <w:sz w:val="22"/>
          <w:lang w:eastAsia="en-US"/>
        </w:rPr>
      </w:pPr>
      <w:hyperlink w:anchor="_Toc444352039" w:history="1">
        <w:r w:rsidR="00A51CE5" w:rsidRPr="00450F24">
          <w:rPr>
            <w:rStyle w:val="Hyperlink"/>
            <w:noProof/>
          </w:rPr>
          <w:t>Functional Requirements</w:t>
        </w:r>
        <w:r w:rsidR="00A51CE5">
          <w:rPr>
            <w:noProof/>
          </w:rPr>
          <w:tab/>
        </w:r>
        <w:r w:rsidR="00A51CE5">
          <w:rPr>
            <w:noProof/>
          </w:rPr>
          <w:fldChar w:fldCharType="begin"/>
        </w:r>
        <w:r w:rsidR="00A51CE5">
          <w:rPr>
            <w:noProof/>
          </w:rPr>
          <w:instrText xml:space="preserve"> PAGEREF _Toc444352039 \h </w:instrText>
        </w:r>
        <w:r w:rsidR="00A51CE5">
          <w:rPr>
            <w:noProof/>
          </w:rPr>
        </w:r>
        <w:r w:rsidR="00A51CE5">
          <w:rPr>
            <w:noProof/>
          </w:rPr>
          <w:fldChar w:fldCharType="separate"/>
        </w:r>
        <w:r w:rsidR="00A51CE5">
          <w:rPr>
            <w:noProof/>
          </w:rPr>
          <w:t>6</w:t>
        </w:r>
        <w:r w:rsidR="00A51CE5">
          <w:rPr>
            <w:noProof/>
          </w:rPr>
          <w:fldChar w:fldCharType="end"/>
        </w:r>
      </w:hyperlink>
    </w:p>
    <w:p w:rsidR="00A51CE5" w:rsidRDefault="00D86F94">
      <w:pPr>
        <w:pStyle w:val="TOC2"/>
        <w:tabs>
          <w:tab w:val="right" w:leader="dot" w:pos="8630"/>
        </w:tabs>
        <w:rPr>
          <w:rFonts w:asciiTheme="minorHAnsi" w:eastAsiaTheme="minorEastAsia" w:hAnsiTheme="minorHAnsi" w:cstheme="minorBidi"/>
          <w:noProof/>
          <w:sz w:val="22"/>
          <w:lang w:eastAsia="en-US"/>
        </w:rPr>
      </w:pPr>
      <w:hyperlink w:anchor="_Toc444352040" w:history="1">
        <w:r w:rsidR="00A51CE5" w:rsidRPr="00450F24">
          <w:rPr>
            <w:rStyle w:val="Hyperlink"/>
            <w:noProof/>
          </w:rPr>
          <w:t>Use Cases</w:t>
        </w:r>
        <w:r w:rsidR="00A51CE5">
          <w:rPr>
            <w:noProof/>
          </w:rPr>
          <w:tab/>
        </w:r>
        <w:r w:rsidR="00A51CE5">
          <w:rPr>
            <w:noProof/>
          </w:rPr>
          <w:fldChar w:fldCharType="begin"/>
        </w:r>
        <w:r w:rsidR="00A51CE5">
          <w:rPr>
            <w:noProof/>
          </w:rPr>
          <w:instrText xml:space="preserve"> PAGEREF _Toc444352040 \h </w:instrText>
        </w:r>
        <w:r w:rsidR="00A51CE5">
          <w:rPr>
            <w:noProof/>
          </w:rPr>
        </w:r>
        <w:r w:rsidR="00A51CE5">
          <w:rPr>
            <w:noProof/>
          </w:rPr>
          <w:fldChar w:fldCharType="separate"/>
        </w:r>
        <w:r w:rsidR="00A51CE5">
          <w:rPr>
            <w:noProof/>
          </w:rPr>
          <w:t>6</w:t>
        </w:r>
        <w:r w:rsidR="00A51CE5">
          <w:rPr>
            <w:noProof/>
          </w:rPr>
          <w:fldChar w:fldCharType="end"/>
        </w:r>
      </w:hyperlink>
    </w:p>
    <w:p w:rsidR="00A51CE5" w:rsidRDefault="00D86F94">
      <w:pPr>
        <w:pStyle w:val="TOC3"/>
        <w:tabs>
          <w:tab w:val="right" w:leader="dot" w:pos="8630"/>
        </w:tabs>
        <w:rPr>
          <w:rFonts w:asciiTheme="minorHAnsi" w:eastAsiaTheme="minorEastAsia" w:hAnsiTheme="minorHAnsi" w:cstheme="minorBidi"/>
          <w:noProof/>
          <w:sz w:val="22"/>
          <w:lang w:eastAsia="en-US"/>
        </w:rPr>
      </w:pPr>
      <w:hyperlink w:anchor="_Toc444352041" w:history="1">
        <w:r w:rsidR="00A51CE5" w:rsidRPr="00450F24">
          <w:rPr>
            <w:rStyle w:val="Hyperlink"/>
            <w:noProof/>
          </w:rPr>
          <w:t>Use Case 1</w:t>
        </w:r>
        <w:r w:rsidR="00A51CE5">
          <w:rPr>
            <w:noProof/>
          </w:rPr>
          <w:tab/>
        </w:r>
        <w:r w:rsidR="00A51CE5">
          <w:rPr>
            <w:noProof/>
          </w:rPr>
          <w:fldChar w:fldCharType="begin"/>
        </w:r>
        <w:r w:rsidR="00A51CE5">
          <w:rPr>
            <w:noProof/>
          </w:rPr>
          <w:instrText xml:space="preserve"> PAGEREF _Toc444352041 \h </w:instrText>
        </w:r>
        <w:r w:rsidR="00A51CE5">
          <w:rPr>
            <w:noProof/>
          </w:rPr>
        </w:r>
        <w:r w:rsidR="00A51CE5">
          <w:rPr>
            <w:noProof/>
          </w:rPr>
          <w:fldChar w:fldCharType="separate"/>
        </w:r>
        <w:r w:rsidR="00A51CE5">
          <w:rPr>
            <w:noProof/>
          </w:rPr>
          <w:t>6</w:t>
        </w:r>
        <w:r w:rsidR="00A51CE5">
          <w:rPr>
            <w:noProof/>
          </w:rPr>
          <w:fldChar w:fldCharType="end"/>
        </w:r>
      </w:hyperlink>
    </w:p>
    <w:p w:rsidR="00A51CE5" w:rsidRDefault="00D86F94">
      <w:pPr>
        <w:pStyle w:val="TOC3"/>
        <w:tabs>
          <w:tab w:val="right" w:leader="dot" w:pos="8630"/>
        </w:tabs>
        <w:rPr>
          <w:rFonts w:asciiTheme="minorHAnsi" w:eastAsiaTheme="minorEastAsia" w:hAnsiTheme="minorHAnsi" w:cstheme="minorBidi"/>
          <w:noProof/>
          <w:sz w:val="22"/>
          <w:lang w:eastAsia="en-US"/>
        </w:rPr>
      </w:pPr>
      <w:hyperlink w:anchor="_Toc444352042" w:history="1">
        <w:r w:rsidR="00A51CE5" w:rsidRPr="00450F24">
          <w:rPr>
            <w:rStyle w:val="Hyperlink"/>
            <w:noProof/>
          </w:rPr>
          <w:t>Use Case 2</w:t>
        </w:r>
        <w:r w:rsidR="00A51CE5">
          <w:rPr>
            <w:noProof/>
          </w:rPr>
          <w:tab/>
        </w:r>
        <w:r w:rsidR="00A51CE5">
          <w:rPr>
            <w:noProof/>
          </w:rPr>
          <w:fldChar w:fldCharType="begin"/>
        </w:r>
        <w:r w:rsidR="00A51CE5">
          <w:rPr>
            <w:noProof/>
          </w:rPr>
          <w:instrText xml:space="preserve"> PAGEREF _Toc444352042 \h </w:instrText>
        </w:r>
        <w:r w:rsidR="00A51CE5">
          <w:rPr>
            <w:noProof/>
          </w:rPr>
        </w:r>
        <w:r w:rsidR="00A51CE5">
          <w:rPr>
            <w:noProof/>
          </w:rPr>
          <w:fldChar w:fldCharType="separate"/>
        </w:r>
        <w:r w:rsidR="00A51CE5">
          <w:rPr>
            <w:noProof/>
          </w:rPr>
          <w:t>6</w:t>
        </w:r>
        <w:r w:rsidR="00A51CE5">
          <w:rPr>
            <w:noProof/>
          </w:rPr>
          <w:fldChar w:fldCharType="end"/>
        </w:r>
      </w:hyperlink>
    </w:p>
    <w:p w:rsidR="00A51CE5" w:rsidRDefault="00D86F94">
      <w:pPr>
        <w:pStyle w:val="TOC3"/>
        <w:tabs>
          <w:tab w:val="right" w:leader="dot" w:pos="8630"/>
        </w:tabs>
        <w:rPr>
          <w:rFonts w:asciiTheme="minorHAnsi" w:eastAsiaTheme="minorEastAsia" w:hAnsiTheme="minorHAnsi" w:cstheme="minorBidi"/>
          <w:noProof/>
          <w:sz w:val="22"/>
          <w:lang w:eastAsia="en-US"/>
        </w:rPr>
      </w:pPr>
      <w:hyperlink w:anchor="_Toc444352043" w:history="1">
        <w:r w:rsidR="00A51CE5" w:rsidRPr="00450F24">
          <w:rPr>
            <w:rStyle w:val="Hyperlink"/>
            <w:noProof/>
          </w:rPr>
          <w:t>Use Case 3</w:t>
        </w:r>
        <w:r w:rsidR="00A51CE5">
          <w:rPr>
            <w:noProof/>
          </w:rPr>
          <w:tab/>
        </w:r>
        <w:r w:rsidR="00A51CE5">
          <w:rPr>
            <w:noProof/>
          </w:rPr>
          <w:fldChar w:fldCharType="begin"/>
        </w:r>
        <w:r w:rsidR="00A51CE5">
          <w:rPr>
            <w:noProof/>
          </w:rPr>
          <w:instrText xml:space="preserve"> PAGEREF _Toc444352043 \h </w:instrText>
        </w:r>
        <w:r w:rsidR="00A51CE5">
          <w:rPr>
            <w:noProof/>
          </w:rPr>
        </w:r>
        <w:r w:rsidR="00A51CE5">
          <w:rPr>
            <w:noProof/>
          </w:rPr>
          <w:fldChar w:fldCharType="separate"/>
        </w:r>
        <w:r w:rsidR="00A51CE5">
          <w:rPr>
            <w:noProof/>
          </w:rPr>
          <w:t>7</w:t>
        </w:r>
        <w:r w:rsidR="00A51CE5">
          <w:rPr>
            <w:noProof/>
          </w:rPr>
          <w:fldChar w:fldCharType="end"/>
        </w:r>
      </w:hyperlink>
    </w:p>
    <w:p w:rsidR="00A51CE5" w:rsidRDefault="00D86F94">
      <w:pPr>
        <w:pStyle w:val="TOC3"/>
        <w:tabs>
          <w:tab w:val="right" w:leader="dot" w:pos="8630"/>
        </w:tabs>
        <w:rPr>
          <w:rFonts w:asciiTheme="minorHAnsi" w:eastAsiaTheme="minorEastAsia" w:hAnsiTheme="minorHAnsi" w:cstheme="minorBidi"/>
          <w:noProof/>
          <w:sz w:val="22"/>
          <w:lang w:eastAsia="en-US"/>
        </w:rPr>
      </w:pPr>
      <w:hyperlink w:anchor="_Toc444352044" w:history="1">
        <w:r w:rsidR="00A51CE5" w:rsidRPr="00450F24">
          <w:rPr>
            <w:rStyle w:val="Hyperlink"/>
            <w:noProof/>
          </w:rPr>
          <w:t>Use Case 4</w:t>
        </w:r>
        <w:r w:rsidR="00A51CE5">
          <w:rPr>
            <w:noProof/>
          </w:rPr>
          <w:tab/>
        </w:r>
        <w:r w:rsidR="00A51CE5">
          <w:rPr>
            <w:noProof/>
          </w:rPr>
          <w:fldChar w:fldCharType="begin"/>
        </w:r>
        <w:r w:rsidR="00A51CE5">
          <w:rPr>
            <w:noProof/>
          </w:rPr>
          <w:instrText xml:space="preserve"> PAGEREF _Toc444352044 \h </w:instrText>
        </w:r>
        <w:r w:rsidR="00A51CE5">
          <w:rPr>
            <w:noProof/>
          </w:rPr>
        </w:r>
        <w:r w:rsidR="00A51CE5">
          <w:rPr>
            <w:noProof/>
          </w:rPr>
          <w:fldChar w:fldCharType="separate"/>
        </w:r>
        <w:r w:rsidR="00A51CE5">
          <w:rPr>
            <w:noProof/>
          </w:rPr>
          <w:t>7</w:t>
        </w:r>
        <w:r w:rsidR="00A51CE5">
          <w:rPr>
            <w:noProof/>
          </w:rPr>
          <w:fldChar w:fldCharType="end"/>
        </w:r>
      </w:hyperlink>
    </w:p>
    <w:p w:rsidR="00A51CE5" w:rsidRDefault="00D86F94">
      <w:pPr>
        <w:pStyle w:val="TOC3"/>
        <w:tabs>
          <w:tab w:val="right" w:leader="dot" w:pos="8630"/>
        </w:tabs>
        <w:rPr>
          <w:rFonts w:asciiTheme="minorHAnsi" w:eastAsiaTheme="minorEastAsia" w:hAnsiTheme="minorHAnsi" w:cstheme="minorBidi"/>
          <w:noProof/>
          <w:sz w:val="22"/>
          <w:lang w:eastAsia="en-US"/>
        </w:rPr>
      </w:pPr>
      <w:hyperlink w:anchor="_Toc444352045" w:history="1">
        <w:r w:rsidR="00A51CE5" w:rsidRPr="00450F24">
          <w:rPr>
            <w:rStyle w:val="Hyperlink"/>
            <w:noProof/>
          </w:rPr>
          <w:t>Use Case 5</w:t>
        </w:r>
        <w:r w:rsidR="00A51CE5">
          <w:rPr>
            <w:noProof/>
          </w:rPr>
          <w:tab/>
        </w:r>
        <w:r w:rsidR="00A51CE5">
          <w:rPr>
            <w:noProof/>
          </w:rPr>
          <w:fldChar w:fldCharType="begin"/>
        </w:r>
        <w:r w:rsidR="00A51CE5">
          <w:rPr>
            <w:noProof/>
          </w:rPr>
          <w:instrText xml:space="preserve"> PAGEREF _Toc444352045 \h </w:instrText>
        </w:r>
        <w:r w:rsidR="00A51CE5">
          <w:rPr>
            <w:noProof/>
          </w:rPr>
        </w:r>
        <w:r w:rsidR="00A51CE5">
          <w:rPr>
            <w:noProof/>
          </w:rPr>
          <w:fldChar w:fldCharType="separate"/>
        </w:r>
        <w:r w:rsidR="00A51CE5">
          <w:rPr>
            <w:noProof/>
          </w:rPr>
          <w:t>8</w:t>
        </w:r>
        <w:r w:rsidR="00A51CE5">
          <w:rPr>
            <w:noProof/>
          </w:rPr>
          <w:fldChar w:fldCharType="end"/>
        </w:r>
      </w:hyperlink>
    </w:p>
    <w:p w:rsidR="00A51CE5" w:rsidRDefault="00D86F94">
      <w:pPr>
        <w:pStyle w:val="TOC3"/>
        <w:tabs>
          <w:tab w:val="right" w:leader="dot" w:pos="8630"/>
        </w:tabs>
        <w:rPr>
          <w:rFonts w:asciiTheme="minorHAnsi" w:eastAsiaTheme="minorEastAsia" w:hAnsiTheme="minorHAnsi" w:cstheme="minorBidi"/>
          <w:noProof/>
          <w:sz w:val="22"/>
          <w:lang w:eastAsia="en-US"/>
        </w:rPr>
      </w:pPr>
      <w:hyperlink w:anchor="_Toc444352046" w:history="1">
        <w:r w:rsidR="00A51CE5" w:rsidRPr="00450F24">
          <w:rPr>
            <w:rStyle w:val="Hyperlink"/>
            <w:noProof/>
          </w:rPr>
          <w:t>Use Case 6</w:t>
        </w:r>
        <w:r w:rsidR="00A51CE5">
          <w:rPr>
            <w:noProof/>
          </w:rPr>
          <w:tab/>
        </w:r>
        <w:r w:rsidR="00A51CE5">
          <w:rPr>
            <w:noProof/>
          </w:rPr>
          <w:fldChar w:fldCharType="begin"/>
        </w:r>
        <w:r w:rsidR="00A51CE5">
          <w:rPr>
            <w:noProof/>
          </w:rPr>
          <w:instrText xml:space="preserve"> PAGEREF _Toc444352046 \h </w:instrText>
        </w:r>
        <w:r w:rsidR="00A51CE5">
          <w:rPr>
            <w:noProof/>
          </w:rPr>
        </w:r>
        <w:r w:rsidR="00A51CE5">
          <w:rPr>
            <w:noProof/>
          </w:rPr>
          <w:fldChar w:fldCharType="separate"/>
        </w:r>
        <w:r w:rsidR="00A51CE5">
          <w:rPr>
            <w:noProof/>
          </w:rPr>
          <w:t>9</w:t>
        </w:r>
        <w:r w:rsidR="00A51CE5">
          <w:rPr>
            <w:noProof/>
          </w:rPr>
          <w:fldChar w:fldCharType="end"/>
        </w:r>
      </w:hyperlink>
    </w:p>
    <w:p w:rsidR="00A51CE5" w:rsidRDefault="00D86F94">
      <w:pPr>
        <w:pStyle w:val="TOC3"/>
        <w:tabs>
          <w:tab w:val="right" w:leader="dot" w:pos="8630"/>
        </w:tabs>
        <w:rPr>
          <w:rFonts w:asciiTheme="minorHAnsi" w:eastAsiaTheme="minorEastAsia" w:hAnsiTheme="minorHAnsi" w:cstheme="minorBidi"/>
          <w:noProof/>
          <w:sz w:val="22"/>
          <w:lang w:eastAsia="en-US"/>
        </w:rPr>
      </w:pPr>
      <w:hyperlink w:anchor="_Toc444352047" w:history="1">
        <w:r w:rsidR="00A51CE5" w:rsidRPr="00450F24">
          <w:rPr>
            <w:rStyle w:val="Hyperlink"/>
            <w:noProof/>
          </w:rPr>
          <w:t>Use Case 7</w:t>
        </w:r>
        <w:r w:rsidR="00A51CE5">
          <w:rPr>
            <w:noProof/>
          </w:rPr>
          <w:tab/>
        </w:r>
        <w:r w:rsidR="00A51CE5">
          <w:rPr>
            <w:noProof/>
          </w:rPr>
          <w:fldChar w:fldCharType="begin"/>
        </w:r>
        <w:r w:rsidR="00A51CE5">
          <w:rPr>
            <w:noProof/>
          </w:rPr>
          <w:instrText xml:space="preserve"> PAGEREF _Toc444352047 \h </w:instrText>
        </w:r>
        <w:r w:rsidR="00A51CE5">
          <w:rPr>
            <w:noProof/>
          </w:rPr>
        </w:r>
        <w:r w:rsidR="00A51CE5">
          <w:rPr>
            <w:noProof/>
          </w:rPr>
          <w:fldChar w:fldCharType="separate"/>
        </w:r>
        <w:r w:rsidR="00A51CE5">
          <w:rPr>
            <w:noProof/>
          </w:rPr>
          <w:t>9</w:t>
        </w:r>
        <w:r w:rsidR="00A51CE5">
          <w:rPr>
            <w:noProof/>
          </w:rPr>
          <w:fldChar w:fldCharType="end"/>
        </w:r>
      </w:hyperlink>
    </w:p>
    <w:p w:rsidR="00A51CE5" w:rsidRDefault="00D86F94">
      <w:pPr>
        <w:pStyle w:val="TOC3"/>
        <w:tabs>
          <w:tab w:val="right" w:leader="dot" w:pos="8630"/>
        </w:tabs>
        <w:rPr>
          <w:rFonts w:asciiTheme="minorHAnsi" w:eastAsiaTheme="minorEastAsia" w:hAnsiTheme="minorHAnsi" w:cstheme="minorBidi"/>
          <w:noProof/>
          <w:sz w:val="22"/>
          <w:lang w:eastAsia="en-US"/>
        </w:rPr>
      </w:pPr>
      <w:hyperlink w:anchor="_Toc444352048" w:history="1">
        <w:r w:rsidR="00A51CE5" w:rsidRPr="00450F24">
          <w:rPr>
            <w:rStyle w:val="Hyperlink"/>
            <w:noProof/>
          </w:rPr>
          <w:t>Use Case 8</w:t>
        </w:r>
        <w:r w:rsidR="00A51CE5">
          <w:rPr>
            <w:noProof/>
          </w:rPr>
          <w:tab/>
        </w:r>
        <w:r w:rsidR="00A51CE5">
          <w:rPr>
            <w:noProof/>
          </w:rPr>
          <w:fldChar w:fldCharType="begin"/>
        </w:r>
        <w:r w:rsidR="00A51CE5">
          <w:rPr>
            <w:noProof/>
          </w:rPr>
          <w:instrText xml:space="preserve"> PAGEREF _Toc444352048 \h </w:instrText>
        </w:r>
        <w:r w:rsidR="00A51CE5">
          <w:rPr>
            <w:noProof/>
          </w:rPr>
        </w:r>
        <w:r w:rsidR="00A51CE5">
          <w:rPr>
            <w:noProof/>
          </w:rPr>
          <w:fldChar w:fldCharType="separate"/>
        </w:r>
        <w:r w:rsidR="00A51CE5">
          <w:rPr>
            <w:noProof/>
          </w:rPr>
          <w:t>10</w:t>
        </w:r>
        <w:r w:rsidR="00A51CE5">
          <w:rPr>
            <w:noProof/>
          </w:rPr>
          <w:fldChar w:fldCharType="end"/>
        </w:r>
      </w:hyperlink>
    </w:p>
    <w:p w:rsidR="00A51CE5" w:rsidRDefault="00D86F94">
      <w:pPr>
        <w:pStyle w:val="TOC3"/>
        <w:tabs>
          <w:tab w:val="right" w:leader="dot" w:pos="8630"/>
        </w:tabs>
        <w:rPr>
          <w:rFonts w:asciiTheme="minorHAnsi" w:eastAsiaTheme="minorEastAsia" w:hAnsiTheme="minorHAnsi" w:cstheme="minorBidi"/>
          <w:noProof/>
          <w:sz w:val="22"/>
          <w:lang w:eastAsia="en-US"/>
        </w:rPr>
      </w:pPr>
      <w:hyperlink w:anchor="_Toc444352049" w:history="1">
        <w:r w:rsidR="00A51CE5" w:rsidRPr="00450F24">
          <w:rPr>
            <w:rStyle w:val="Hyperlink"/>
            <w:noProof/>
          </w:rPr>
          <w:t>Use Case 9</w:t>
        </w:r>
        <w:r w:rsidR="00A51CE5">
          <w:rPr>
            <w:noProof/>
          </w:rPr>
          <w:tab/>
        </w:r>
        <w:r w:rsidR="00A51CE5">
          <w:rPr>
            <w:noProof/>
          </w:rPr>
          <w:fldChar w:fldCharType="begin"/>
        </w:r>
        <w:r w:rsidR="00A51CE5">
          <w:rPr>
            <w:noProof/>
          </w:rPr>
          <w:instrText xml:space="preserve"> PAGEREF _Toc444352049 \h </w:instrText>
        </w:r>
        <w:r w:rsidR="00A51CE5">
          <w:rPr>
            <w:noProof/>
          </w:rPr>
        </w:r>
        <w:r w:rsidR="00A51CE5">
          <w:rPr>
            <w:noProof/>
          </w:rPr>
          <w:fldChar w:fldCharType="separate"/>
        </w:r>
        <w:r w:rsidR="00A51CE5">
          <w:rPr>
            <w:noProof/>
          </w:rPr>
          <w:t>10</w:t>
        </w:r>
        <w:r w:rsidR="00A51CE5">
          <w:rPr>
            <w:noProof/>
          </w:rPr>
          <w:fldChar w:fldCharType="end"/>
        </w:r>
      </w:hyperlink>
    </w:p>
    <w:p w:rsidR="00A51CE5" w:rsidRDefault="00D86F94">
      <w:pPr>
        <w:pStyle w:val="TOC3"/>
        <w:tabs>
          <w:tab w:val="right" w:leader="dot" w:pos="8630"/>
        </w:tabs>
        <w:rPr>
          <w:rFonts w:asciiTheme="minorHAnsi" w:eastAsiaTheme="minorEastAsia" w:hAnsiTheme="minorHAnsi" w:cstheme="minorBidi"/>
          <w:noProof/>
          <w:sz w:val="22"/>
          <w:lang w:eastAsia="en-US"/>
        </w:rPr>
      </w:pPr>
      <w:hyperlink w:anchor="_Toc444352050" w:history="1">
        <w:r w:rsidR="00A51CE5" w:rsidRPr="00450F24">
          <w:rPr>
            <w:rStyle w:val="Hyperlink"/>
            <w:noProof/>
          </w:rPr>
          <w:t>Use Case 10</w:t>
        </w:r>
        <w:r w:rsidR="00A51CE5">
          <w:rPr>
            <w:noProof/>
          </w:rPr>
          <w:tab/>
        </w:r>
        <w:r w:rsidR="00A51CE5">
          <w:rPr>
            <w:noProof/>
          </w:rPr>
          <w:fldChar w:fldCharType="begin"/>
        </w:r>
        <w:r w:rsidR="00A51CE5">
          <w:rPr>
            <w:noProof/>
          </w:rPr>
          <w:instrText xml:space="preserve"> PAGEREF _Toc444352050 \h </w:instrText>
        </w:r>
        <w:r w:rsidR="00A51CE5">
          <w:rPr>
            <w:noProof/>
          </w:rPr>
        </w:r>
        <w:r w:rsidR="00A51CE5">
          <w:rPr>
            <w:noProof/>
          </w:rPr>
          <w:fldChar w:fldCharType="separate"/>
        </w:r>
        <w:r w:rsidR="00A51CE5">
          <w:rPr>
            <w:noProof/>
          </w:rPr>
          <w:t>11</w:t>
        </w:r>
        <w:r w:rsidR="00A51CE5">
          <w:rPr>
            <w:noProof/>
          </w:rPr>
          <w:fldChar w:fldCharType="end"/>
        </w:r>
      </w:hyperlink>
    </w:p>
    <w:p w:rsidR="00A51CE5" w:rsidRDefault="00D86F94">
      <w:pPr>
        <w:pStyle w:val="TOC3"/>
        <w:tabs>
          <w:tab w:val="right" w:leader="dot" w:pos="8630"/>
        </w:tabs>
        <w:rPr>
          <w:rFonts w:asciiTheme="minorHAnsi" w:eastAsiaTheme="minorEastAsia" w:hAnsiTheme="minorHAnsi" w:cstheme="minorBidi"/>
          <w:noProof/>
          <w:sz w:val="22"/>
          <w:lang w:eastAsia="en-US"/>
        </w:rPr>
      </w:pPr>
      <w:hyperlink w:anchor="_Toc444352051" w:history="1">
        <w:r w:rsidR="00A51CE5" w:rsidRPr="00450F24">
          <w:rPr>
            <w:rStyle w:val="Hyperlink"/>
            <w:noProof/>
          </w:rPr>
          <w:t>Use Case 11</w:t>
        </w:r>
        <w:r w:rsidR="00A51CE5">
          <w:rPr>
            <w:noProof/>
          </w:rPr>
          <w:tab/>
        </w:r>
        <w:r w:rsidR="00A51CE5">
          <w:rPr>
            <w:noProof/>
          </w:rPr>
          <w:fldChar w:fldCharType="begin"/>
        </w:r>
        <w:r w:rsidR="00A51CE5">
          <w:rPr>
            <w:noProof/>
          </w:rPr>
          <w:instrText xml:space="preserve"> PAGEREF _Toc444352051 \h </w:instrText>
        </w:r>
        <w:r w:rsidR="00A51CE5">
          <w:rPr>
            <w:noProof/>
          </w:rPr>
        </w:r>
        <w:r w:rsidR="00A51CE5">
          <w:rPr>
            <w:noProof/>
          </w:rPr>
          <w:fldChar w:fldCharType="separate"/>
        </w:r>
        <w:r w:rsidR="00A51CE5">
          <w:rPr>
            <w:noProof/>
          </w:rPr>
          <w:t>12</w:t>
        </w:r>
        <w:r w:rsidR="00A51CE5">
          <w:rPr>
            <w:noProof/>
          </w:rPr>
          <w:fldChar w:fldCharType="end"/>
        </w:r>
      </w:hyperlink>
    </w:p>
    <w:p w:rsidR="00A51CE5" w:rsidRDefault="00D86F94">
      <w:pPr>
        <w:pStyle w:val="TOC3"/>
        <w:tabs>
          <w:tab w:val="right" w:leader="dot" w:pos="8630"/>
        </w:tabs>
        <w:rPr>
          <w:rFonts w:asciiTheme="minorHAnsi" w:eastAsiaTheme="minorEastAsia" w:hAnsiTheme="minorHAnsi" w:cstheme="minorBidi"/>
          <w:noProof/>
          <w:sz w:val="22"/>
          <w:lang w:eastAsia="en-US"/>
        </w:rPr>
      </w:pPr>
      <w:hyperlink w:anchor="_Toc444352052" w:history="1">
        <w:r w:rsidR="00A51CE5" w:rsidRPr="00450F24">
          <w:rPr>
            <w:rStyle w:val="Hyperlink"/>
            <w:noProof/>
          </w:rPr>
          <w:t>Use Case 12</w:t>
        </w:r>
        <w:r w:rsidR="00A51CE5">
          <w:rPr>
            <w:noProof/>
          </w:rPr>
          <w:tab/>
        </w:r>
        <w:r w:rsidR="00A51CE5">
          <w:rPr>
            <w:noProof/>
          </w:rPr>
          <w:fldChar w:fldCharType="begin"/>
        </w:r>
        <w:r w:rsidR="00A51CE5">
          <w:rPr>
            <w:noProof/>
          </w:rPr>
          <w:instrText xml:space="preserve"> PAGEREF _Toc444352052 \h </w:instrText>
        </w:r>
        <w:r w:rsidR="00A51CE5">
          <w:rPr>
            <w:noProof/>
          </w:rPr>
        </w:r>
        <w:r w:rsidR="00A51CE5">
          <w:rPr>
            <w:noProof/>
          </w:rPr>
          <w:fldChar w:fldCharType="separate"/>
        </w:r>
        <w:r w:rsidR="00A51CE5">
          <w:rPr>
            <w:noProof/>
          </w:rPr>
          <w:t>12</w:t>
        </w:r>
        <w:r w:rsidR="00A51CE5">
          <w:rPr>
            <w:noProof/>
          </w:rPr>
          <w:fldChar w:fldCharType="end"/>
        </w:r>
      </w:hyperlink>
    </w:p>
    <w:p w:rsidR="00A51CE5" w:rsidRDefault="00D86F94">
      <w:pPr>
        <w:pStyle w:val="TOC3"/>
        <w:tabs>
          <w:tab w:val="right" w:leader="dot" w:pos="8630"/>
        </w:tabs>
        <w:rPr>
          <w:rFonts w:asciiTheme="minorHAnsi" w:eastAsiaTheme="minorEastAsia" w:hAnsiTheme="minorHAnsi" w:cstheme="minorBidi"/>
          <w:noProof/>
          <w:sz w:val="22"/>
          <w:lang w:eastAsia="en-US"/>
        </w:rPr>
      </w:pPr>
      <w:hyperlink w:anchor="_Toc444352053" w:history="1">
        <w:r w:rsidR="00A51CE5" w:rsidRPr="00450F24">
          <w:rPr>
            <w:rStyle w:val="Hyperlink"/>
            <w:noProof/>
          </w:rPr>
          <w:t>Use Case 13</w:t>
        </w:r>
        <w:r w:rsidR="00A51CE5">
          <w:rPr>
            <w:noProof/>
          </w:rPr>
          <w:tab/>
        </w:r>
        <w:r w:rsidR="00A51CE5">
          <w:rPr>
            <w:noProof/>
          </w:rPr>
          <w:fldChar w:fldCharType="begin"/>
        </w:r>
        <w:r w:rsidR="00A51CE5">
          <w:rPr>
            <w:noProof/>
          </w:rPr>
          <w:instrText xml:space="preserve"> PAGEREF _Toc444352053 \h </w:instrText>
        </w:r>
        <w:r w:rsidR="00A51CE5">
          <w:rPr>
            <w:noProof/>
          </w:rPr>
        </w:r>
        <w:r w:rsidR="00A51CE5">
          <w:rPr>
            <w:noProof/>
          </w:rPr>
          <w:fldChar w:fldCharType="separate"/>
        </w:r>
        <w:r w:rsidR="00A51CE5">
          <w:rPr>
            <w:noProof/>
          </w:rPr>
          <w:t>13</w:t>
        </w:r>
        <w:r w:rsidR="00A51CE5">
          <w:rPr>
            <w:noProof/>
          </w:rPr>
          <w:fldChar w:fldCharType="end"/>
        </w:r>
      </w:hyperlink>
    </w:p>
    <w:p w:rsidR="00A51CE5" w:rsidRDefault="00D86F94">
      <w:pPr>
        <w:pStyle w:val="TOC3"/>
        <w:tabs>
          <w:tab w:val="right" w:leader="dot" w:pos="8630"/>
        </w:tabs>
        <w:rPr>
          <w:rFonts w:asciiTheme="minorHAnsi" w:eastAsiaTheme="minorEastAsia" w:hAnsiTheme="minorHAnsi" w:cstheme="minorBidi"/>
          <w:noProof/>
          <w:sz w:val="22"/>
          <w:lang w:eastAsia="en-US"/>
        </w:rPr>
      </w:pPr>
      <w:hyperlink w:anchor="_Toc444352054" w:history="1">
        <w:r w:rsidR="00A51CE5" w:rsidRPr="00450F24">
          <w:rPr>
            <w:rStyle w:val="Hyperlink"/>
            <w:noProof/>
          </w:rPr>
          <w:t>Use Case 14</w:t>
        </w:r>
        <w:r w:rsidR="00A51CE5">
          <w:rPr>
            <w:noProof/>
          </w:rPr>
          <w:tab/>
        </w:r>
        <w:r w:rsidR="00A51CE5">
          <w:rPr>
            <w:noProof/>
          </w:rPr>
          <w:fldChar w:fldCharType="begin"/>
        </w:r>
        <w:r w:rsidR="00A51CE5">
          <w:rPr>
            <w:noProof/>
          </w:rPr>
          <w:instrText xml:space="preserve"> PAGEREF _Toc444352054 \h </w:instrText>
        </w:r>
        <w:r w:rsidR="00A51CE5">
          <w:rPr>
            <w:noProof/>
          </w:rPr>
        </w:r>
        <w:r w:rsidR="00A51CE5">
          <w:rPr>
            <w:noProof/>
          </w:rPr>
          <w:fldChar w:fldCharType="separate"/>
        </w:r>
        <w:r w:rsidR="00A51CE5">
          <w:rPr>
            <w:noProof/>
          </w:rPr>
          <w:t>13</w:t>
        </w:r>
        <w:r w:rsidR="00A51CE5">
          <w:rPr>
            <w:noProof/>
          </w:rPr>
          <w:fldChar w:fldCharType="end"/>
        </w:r>
      </w:hyperlink>
    </w:p>
    <w:p w:rsidR="00A51CE5" w:rsidRDefault="00D86F94">
      <w:pPr>
        <w:pStyle w:val="TOC1"/>
        <w:rPr>
          <w:rFonts w:asciiTheme="minorHAnsi" w:eastAsiaTheme="minorEastAsia" w:hAnsiTheme="minorHAnsi" w:cstheme="minorBidi"/>
          <w:noProof/>
          <w:sz w:val="22"/>
          <w:lang w:eastAsia="en-US"/>
        </w:rPr>
      </w:pPr>
      <w:hyperlink w:anchor="_Toc444352055" w:history="1">
        <w:r w:rsidR="00A51CE5" w:rsidRPr="00450F24">
          <w:rPr>
            <w:rStyle w:val="Hyperlink"/>
            <w:noProof/>
          </w:rPr>
          <w:t>Non-Functional Requirements</w:t>
        </w:r>
        <w:r w:rsidR="00A51CE5">
          <w:rPr>
            <w:noProof/>
          </w:rPr>
          <w:tab/>
        </w:r>
        <w:r w:rsidR="00A51CE5">
          <w:rPr>
            <w:noProof/>
          </w:rPr>
          <w:fldChar w:fldCharType="begin"/>
        </w:r>
        <w:r w:rsidR="00A51CE5">
          <w:rPr>
            <w:noProof/>
          </w:rPr>
          <w:instrText xml:space="preserve"> PAGEREF _Toc444352055 \h </w:instrText>
        </w:r>
        <w:r w:rsidR="00A51CE5">
          <w:rPr>
            <w:noProof/>
          </w:rPr>
        </w:r>
        <w:r w:rsidR="00A51CE5">
          <w:rPr>
            <w:noProof/>
          </w:rPr>
          <w:fldChar w:fldCharType="separate"/>
        </w:r>
        <w:r w:rsidR="00A51CE5">
          <w:rPr>
            <w:noProof/>
          </w:rPr>
          <w:t>15</w:t>
        </w:r>
        <w:r w:rsidR="00A51CE5">
          <w:rPr>
            <w:noProof/>
          </w:rPr>
          <w:fldChar w:fldCharType="end"/>
        </w:r>
      </w:hyperlink>
    </w:p>
    <w:p w:rsidR="00A51CE5" w:rsidRDefault="00D86F94">
      <w:pPr>
        <w:pStyle w:val="TOC2"/>
        <w:tabs>
          <w:tab w:val="right" w:leader="dot" w:pos="8630"/>
        </w:tabs>
        <w:rPr>
          <w:rFonts w:asciiTheme="minorHAnsi" w:eastAsiaTheme="minorEastAsia" w:hAnsiTheme="minorHAnsi" w:cstheme="minorBidi"/>
          <w:noProof/>
          <w:sz w:val="22"/>
          <w:lang w:eastAsia="en-US"/>
        </w:rPr>
      </w:pPr>
      <w:hyperlink w:anchor="_Toc444352056" w:history="1">
        <w:r w:rsidR="00A51CE5" w:rsidRPr="00450F24">
          <w:rPr>
            <w:rStyle w:val="Hyperlink"/>
            <w:noProof/>
          </w:rPr>
          <w:t>Cost Constraints</w:t>
        </w:r>
        <w:r w:rsidR="00A51CE5">
          <w:rPr>
            <w:noProof/>
          </w:rPr>
          <w:tab/>
        </w:r>
        <w:r w:rsidR="00A51CE5">
          <w:rPr>
            <w:noProof/>
          </w:rPr>
          <w:fldChar w:fldCharType="begin"/>
        </w:r>
        <w:r w:rsidR="00A51CE5">
          <w:rPr>
            <w:noProof/>
          </w:rPr>
          <w:instrText xml:space="preserve"> PAGEREF _Toc444352056 \h </w:instrText>
        </w:r>
        <w:r w:rsidR="00A51CE5">
          <w:rPr>
            <w:noProof/>
          </w:rPr>
        </w:r>
        <w:r w:rsidR="00A51CE5">
          <w:rPr>
            <w:noProof/>
          </w:rPr>
          <w:fldChar w:fldCharType="separate"/>
        </w:r>
        <w:r w:rsidR="00A51CE5">
          <w:rPr>
            <w:noProof/>
          </w:rPr>
          <w:t>15</w:t>
        </w:r>
        <w:r w:rsidR="00A51CE5">
          <w:rPr>
            <w:noProof/>
          </w:rPr>
          <w:fldChar w:fldCharType="end"/>
        </w:r>
      </w:hyperlink>
    </w:p>
    <w:p w:rsidR="00A51CE5" w:rsidRDefault="00D86F94">
      <w:pPr>
        <w:pStyle w:val="TOC2"/>
        <w:tabs>
          <w:tab w:val="right" w:leader="dot" w:pos="8630"/>
        </w:tabs>
        <w:rPr>
          <w:rFonts w:asciiTheme="minorHAnsi" w:eastAsiaTheme="minorEastAsia" w:hAnsiTheme="minorHAnsi" w:cstheme="minorBidi"/>
          <w:noProof/>
          <w:sz w:val="22"/>
          <w:lang w:eastAsia="en-US"/>
        </w:rPr>
      </w:pPr>
      <w:hyperlink w:anchor="_Toc444352057" w:history="1">
        <w:r w:rsidR="00A51CE5" w:rsidRPr="00450F24">
          <w:rPr>
            <w:rStyle w:val="Hyperlink"/>
            <w:noProof/>
          </w:rPr>
          <w:t>Reliability</w:t>
        </w:r>
        <w:r w:rsidR="00A51CE5">
          <w:rPr>
            <w:noProof/>
          </w:rPr>
          <w:tab/>
        </w:r>
        <w:r w:rsidR="00A51CE5">
          <w:rPr>
            <w:noProof/>
          </w:rPr>
          <w:fldChar w:fldCharType="begin"/>
        </w:r>
        <w:r w:rsidR="00A51CE5">
          <w:rPr>
            <w:noProof/>
          </w:rPr>
          <w:instrText xml:space="preserve"> PAGEREF _Toc444352057 \h </w:instrText>
        </w:r>
        <w:r w:rsidR="00A51CE5">
          <w:rPr>
            <w:noProof/>
          </w:rPr>
        </w:r>
        <w:r w:rsidR="00A51CE5">
          <w:rPr>
            <w:noProof/>
          </w:rPr>
          <w:fldChar w:fldCharType="separate"/>
        </w:r>
        <w:r w:rsidR="00A51CE5">
          <w:rPr>
            <w:noProof/>
          </w:rPr>
          <w:t>15</w:t>
        </w:r>
        <w:r w:rsidR="00A51CE5">
          <w:rPr>
            <w:noProof/>
          </w:rPr>
          <w:fldChar w:fldCharType="end"/>
        </w:r>
      </w:hyperlink>
    </w:p>
    <w:p w:rsidR="00A51CE5" w:rsidRDefault="00D86F94">
      <w:pPr>
        <w:pStyle w:val="TOC2"/>
        <w:tabs>
          <w:tab w:val="right" w:leader="dot" w:pos="8630"/>
        </w:tabs>
        <w:rPr>
          <w:rFonts w:asciiTheme="minorHAnsi" w:eastAsiaTheme="minorEastAsia" w:hAnsiTheme="minorHAnsi" w:cstheme="minorBidi"/>
          <w:noProof/>
          <w:sz w:val="22"/>
          <w:lang w:eastAsia="en-US"/>
        </w:rPr>
      </w:pPr>
      <w:hyperlink w:anchor="_Toc444352058" w:history="1">
        <w:r w:rsidR="00A51CE5" w:rsidRPr="00450F24">
          <w:rPr>
            <w:rStyle w:val="Hyperlink"/>
            <w:noProof/>
          </w:rPr>
          <w:t>Time Constraints</w:t>
        </w:r>
        <w:r w:rsidR="00A51CE5">
          <w:rPr>
            <w:noProof/>
          </w:rPr>
          <w:tab/>
        </w:r>
        <w:r w:rsidR="00A51CE5">
          <w:rPr>
            <w:noProof/>
          </w:rPr>
          <w:fldChar w:fldCharType="begin"/>
        </w:r>
        <w:r w:rsidR="00A51CE5">
          <w:rPr>
            <w:noProof/>
          </w:rPr>
          <w:instrText xml:space="preserve"> PAGEREF _Toc444352058 \h </w:instrText>
        </w:r>
        <w:r w:rsidR="00A51CE5">
          <w:rPr>
            <w:noProof/>
          </w:rPr>
        </w:r>
        <w:r w:rsidR="00A51CE5">
          <w:rPr>
            <w:noProof/>
          </w:rPr>
          <w:fldChar w:fldCharType="separate"/>
        </w:r>
        <w:r w:rsidR="00A51CE5">
          <w:rPr>
            <w:noProof/>
          </w:rPr>
          <w:t>15</w:t>
        </w:r>
        <w:r w:rsidR="00A51CE5">
          <w:rPr>
            <w:noProof/>
          </w:rPr>
          <w:fldChar w:fldCharType="end"/>
        </w:r>
      </w:hyperlink>
    </w:p>
    <w:p w:rsidR="007C7D71" w:rsidRDefault="00E7384F" w:rsidP="00A51CE5">
      <w:pPr>
        <w:pStyle w:val="TOC2"/>
        <w:tabs>
          <w:tab w:val="right" w:leader="dot" w:pos="8640"/>
        </w:tabs>
      </w:pPr>
      <w:r>
        <w:lastRenderedPageBreak/>
        <w:fldChar w:fldCharType="end"/>
      </w:r>
      <w:bookmarkStart w:id="0" w:name="_Toc444352035"/>
      <w:r w:rsidR="00C90D09">
        <w:t>Modification History</w:t>
      </w:r>
      <w:bookmarkEnd w:id="0"/>
    </w:p>
    <w:p w:rsidR="008638FC" w:rsidRPr="008638FC" w:rsidRDefault="008638FC" w:rsidP="008638FC">
      <w:pPr>
        <w:pStyle w:val="ListParagraph"/>
        <w:numPr>
          <w:ilvl w:val="0"/>
          <w:numId w:val="26"/>
        </w:numPr>
        <w:rPr>
          <w:color w:val="FF0000"/>
        </w:rPr>
      </w:pPr>
      <w:r w:rsidRPr="008638FC">
        <w:rPr>
          <w:color w:val="FF0000"/>
        </w:rPr>
        <w:t>2/23/2016 Original product design and documentation was modified to keep track of each player’s history and display upon user’s request.</w:t>
      </w:r>
    </w:p>
    <w:p w:rsidR="007C7D71" w:rsidRDefault="008638FC" w:rsidP="008638FC">
      <w:pPr>
        <w:pStyle w:val="ListParagraph"/>
        <w:numPr>
          <w:ilvl w:val="0"/>
          <w:numId w:val="26"/>
        </w:numPr>
        <w:rPr>
          <w:color w:val="FF0000"/>
        </w:rPr>
      </w:pPr>
      <w:r>
        <w:rPr>
          <w:color w:val="FF0000"/>
        </w:rPr>
        <w:t>M</w:t>
      </w:r>
      <w:r w:rsidRPr="008638FC">
        <w:rPr>
          <w:color w:val="FF0000"/>
        </w:rPr>
        <w:t>odified the PowerPoint presentation which has to be re-designed due to lack of understanding and clarifying the material.</w:t>
      </w:r>
    </w:p>
    <w:p w:rsidR="00AE5A4B" w:rsidRDefault="00AE5A4B" w:rsidP="008638FC">
      <w:pPr>
        <w:pStyle w:val="ListParagraph"/>
        <w:numPr>
          <w:ilvl w:val="0"/>
          <w:numId w:val="26"/>
        </w:numPr>
        <w:rPr>
          <w:ins w:id="1" w:author="Euclides Afonso" w:date="2016-03-26T16:04:00Z"/>
          <w:color w:val="FF0000"/>
        </w:rPr>
      </w:pPr>
      <w:r>
        <w:rPr>
          <w:color w:val="FF0000"/>
        </w:rPr>
        <w:t>02/26/2016 Edited for consistency and clarity</w:t>
      </w:r>
    </w:p>
    <w:p w:rsidR="00A80C66" w:rsidRDefault="00A80C66">
      <w:pPr>
        <w:rPr>
          <w:ins w:id="2" w:author="Euclides Afonso" w:date="2016-03-26T16:04:00Z"/>
          <w:color w:val="FF0000"/>
        </w:rPr>
        <w:pPrChange w:id="3" w:author="Euclides Afonso" w:date="2016-03-26T16:04:00Z">
          <w:pPr>
            <w:pStyle w:val="ListParagraph"/>
            <w:numPr>
              <w:numId w:val="26"/>
            </w:numPr>
            <w:ind w:hanging="360"/>
          </w:pPr>
        </w:pPrChange>
      </w:pPr>
    </w:p>
    <w:p w:rsidR="003C4A96" w:rsidRDefault="00A80C66">
      <w:pPr>
        <w:pStyle w:val="ListParagraph"/>
        <w:numPr>
          <w:ilvl w:val="0"/>
          <w:numId w:val="28"/>
        </w:numPr>
        <w:rPr>
          <w:ins w:id="4" w:author="eddie aguilar" w:date="2016-04-01T13:59:00Z"/>
          <w:color w:val="FF0000"/>
        </w:rPr>
        <w:pPrChange w:id="5" w:author="Euclides Afonso" w:date="2016-03-26T16:07:00Z">
          <w:pPr>
            <w:pStyle w:val="ListParagraph"/>
            <w:numPr>
              <w:numId w:val="26"/>
            </w:numPr>
            <w:ind w:hanging="360"/>
          </w:pPr>
        </w:pPrChange>
      </w:pPr>
      <w:ins w:id="6" w:author="Euclides Afonso" w:date="2016-03-26T16:07:00Z">
        <w:r>
          <w:rPr>
            <w:color w:val="FF0000"/>
          </w:rPr>
          <w:t>3/26</w:t>
        </w:r>
      </w:ins>
      <w:ins w:id="7" w:author="Euclides Afonso" w:date="2016-03-26T16:16:00Z">
        <w:r w:rsidR="000041BF">
          <w:rPr>
            <w:color w:val="FF0000"/>
          </w:rPr>
          <w:t xml:space="preserve">/2016 </w:t>
        </w:r>
        <w:proofErr w:type="gramStart"/>
        <w:r w:rsidR="000041BF">
          <w:rPr>
            <w:color w:val="FF0000"/>
          </w:rPr>
          <w:t>All</w:t>
        </w:r>
        <w:proofErr w:type="gramEnd"/>
        <w:r w:rsidR="000041BF">
          <w:rPr>
            <w:color w:val="FF0000"/>
          </w:rPr>
          <w:t xml:space="preserve"> documentation was modified in order to make it align with all the changes made to the program prototype.</w:t>
        </w:r>
      </w:ins>
      <w:ins w:id="8" w:author="eddie aguilar" w:date="2016-04-01T13:58:00Z">
        <w:r w:rsidR="003C4A96">
          <w:rPr>
            <w:color w:val="FF0000"/>
          </w:rPr>
          <w:t xml:space="preserve"> </w:t>
        </w:r>
      </w:ins>
      <w:ins w:id="9" w:author="Euclides Afonso" w:date="2016-03-26T16:16:00Z">
        <w:del w:id="10" w:author="eddie aguilar" w:date="2016-04-01T13:58:00Z">
          <w:r w:rsidR="000041BF" w:rsidDel="003C4A96">
            <w:rPr>
              <w:color w:val="FF0000"/>
            </w:rPr>
            <w:delText xml:space="preserve"> </w:delText>
          </w:r>
        </w:del>
      </w:ins>
      <w:ins w:id="11" w:author="Euclides Afonso" w:date="2016-03-26T16:18:00Z">
        <w:r w:rsidR="000041BF">
          <w:rPr>
            <w:color w:val="FF0000"/>
          </w:rPr>
          <w:t>New use cases were implemented as new features were added</w:t>
        </w:r>
      </w:ins>
      <w:ins w:id="12" w:author="eddie aguilar" w:date="2016-04-01T14:09:00Z">
        <w:r w:rsidR="00A3154B">
          <w:rPr>
            <w:color w:val="FF0000"/>
          </w:rPr>
          <w:t>,</w:t>
        </w:r>
      </w:ins>
      <w:ins w:id="13" w:author="Euclides Afonso" w:date="2016-03-26T16:18:00Z">
        <w:r w:rsidR="000041BF">
          <w:rPr>
            <w:color w:val="FF0000"/>
          </w:rPr>
          <w:t xml:space="preserve"> </w:t>
        </w:r>
      </w:ins>
      <w:ins w:id="14" w:author="eddie aguilar" w:date="2016-04-01T13:58:00Z">
        <w:r w:rsidR="003C4A96">
          <w:rPr>
            <w:color w:val="FF0000"/>
          </w:rPr>
          <w:t>and the</w:t>
        </w:r>
      </w:ins>
      <w:ins w:id="15" w:author="Euclides Afonso" w:date="2016-03-26T16:18:00Z">
        <w:del w:id="16" w:author="eddie aguilar" w:date="2016-04-01T13:59:00Z">
          <w:r w:rsidR="000041BF" w:rsidDel="003C4A96">
            <w:rPr>
              <w:color w:val="FF0000"/>
            </w:rPr>
            <w:delText>as well as</w:delText>
          </w:r>
        </w:del>
        <w:r w:rsidR="000041BF">
          <w:rPr>
            <w:color w:val="FF0000"/>
          </w:rPr>
          <w:t xml:space="preserve"> </w:t>
        </w:r>
      </w:ins>
      <w:ins w:id="17" w:author="Euclides Afonso" w:date="2016-03-26T16:19:00Z">
        <w:r w:rsidR="000041BF">
          <w:rPr>
            <w:color w:val="FF0000"/>
          </w:rPr>
          <w:t>no longer applicable cases were de</w:t>
        </w:r>
      </w:ins>
      <w:ins w:id="18" w:author="eddie aguilar" w:date="2016-04-01T14:09:00Z">
        <w:r w:rsidR="00A3154B">
          <w:rPr>
            <w:color w:val="FF0000"/>
          </w:rPr>
          <w:t>leted</w:t>
        </w:r>
      </w:ins>
      <w:ins w:id="19" w:author="Euclides Afonso" w:date="2016-03-26T16:19:00Z">
        <w:del w:id="20" w:author="eddie aguilar" w:date="2016-04-01T14:09:00Z">
          <w:r w:rsidR="000041BF" w:rsidDel="00A3154B">
            <w:rPr>
              <w:color w:val="FF0000"/>
            </w:rPr>
            <w:delText>tected</w:delText>
          </w:r>
        </w:del>
        <w:r w:rsidR="000041BF">
          <w:rPr>
            <w:color w:val="FF0000"/>
          </w:rPr>
          <w:t xml:space="preserve"> </w:t>
        </w:r>
      </w:ins>
      <w:ins w:id="21" w:author="eddie aguilar" w:date="2016-04-01T13:59:00Z">
        <w:r w:rsidR="003C4A96">
          <w:rPr>
            <w:color w:val="FF0000"/>
          </w:rPr>
          <w:t>as well.</w:t>
        </w:r>
      </w:ins>
    </w:p>
    <w:p w:rsidR="00A80C66" w:rsidRPr="00A80C66" w:rsidRDefault="003C4A96">
      <w:pPr>
        <w:pStyle w:val="ListParagraph"/>
        <w:numPr>
          <w:ilvl w:val="0"/>
          <w:numId w:val="28"/>
        </w:numPr>
        <w:rPr>
          <w:color w:val="FF0000"/>
          <w:rPrChange w:id="22" w:author="Euclides Afonso" w:date="2016-03-26T16:07:00Z">
            <w:rPr/>
          </w:rPrChange>
        </w:rPr>
        <w:pPrChange w:id="23" w:author="Euclides Afonso" w:date="2016-03-26T16:07:00Z">
          <w:pPr>
            <w:pStyle w:val="ListParagraph"/>
            <w:numPr>
              <w:numId w:val="26"/>
            </w:numPr>
            <w:ind w:hanging="360"/>
          </w:pPr>
        </w:pPrChange>
      </w:pPr>
      <w:ins w:id="24" w:author="eddie aguilar" w:date="2016-04-01T13:59:00Z">
        <w:r>
          <w:rPr>
            <w:color w:val="FF0000"/>
          </w:rPr>
          <w:t xml:space="preserve">4/1/2016 </w:t>
        </w:r>
        <w:proofErr w:type="gramStart"/>
        <w:r>
          <w:rPr>
            <w:color w:val="FF0000"/>
          </w:rPr>
          <w:t>All</w:t>
        </w:r>
      </w:ins>
      <w:proofErr w:type="gramEnd"/>
      <w:ins w:id="25" w:author="eddie aguilar" w:date="2016-04-01T14:00:00Z">
        <w:r>
          <w:rPr>
            <w:color w:val="FF0000"/>
          </w:rPr>
          <w:t xml:space="preserve"> sequence diagrams for normal </w:t>
        </w:r>
      </w:ins>
      <w:ins w:id="26" w:author="eddie aguilar" w:date="2016-04-01T14:07:00Z">
        <w:r w:rsidR="00A3154B">
          <w:rPr>
            <w:color w:val="FF0000"/>
          </w:rPr>
          <w:t>execution and</w:t>
        </w:r>
        <w:r>
          <w:rPr>
            <w:color w:val="FF0000"/>
          </w:rPr>
          <w:t xml:space="preserve"> </w:t>
        </w:r>
      </w:ins>
      <w:ins w:id="27" w:author="eddie aguilar" w:date="2016-04-01T14:08:00Z">
        <w:r>
          <w:rPr>
            <w:color w:val="FF0000"/>
          </w:rPr>
          <w:t>exceptional</w:t>
        </w:r>
        <w:r w:rsidR="00A3154B">
          <w:rPr>
            <w:color w:val="FF0000"/>
          </w:rPr>
          <w:t xml:space="preserve"> </w:t>
        </w:r>
      </w:ins>
      <w:ins w:id="28" w:author="eddie aguilar" w:date="2016-04-01T14:00:00Z">
        <w:r w:rsidR="00A3154B">
          <w:rPr>
            <w:color w:val="FF0000"/>
          </w:rPr>
          <w:t>scenario</w:t>
        </w:r>
      </w:ins>
      <w:ins w:id="29" w:author="eddie aguilar" w:date="2016-04-01T14:08:00Z">
        <w:r w:rsidR="00A3154B">
          <w:rPr>
            <w:color w:val="FF0000"/>
          </w:rPr>
          <w:t>s</w:t>
        </w:r>
      </w:ins>
      <w:ins w:id="30" w:author="eddie aguilar" w:date="2016-04-01T14:00:00Z">
        <w:r>
          <w:rPr>
            <w:color w:val="FF0000"/>
          </w:rPr>
          <w:t xml:space="preserve"> were finished</w:t>
        </w:r>
        <w:r w:rsidR="00A3154B">
          <w:rPr>
            <w:color w:val="FF0000"/>
          </w:rPr>
          <w:t>.</w:t>
        </w:r>
      </w:ins>
      <w:ins w:id="31" w:author="eddie aguilar" w:date="2016-04-01T14:09:00Z">
        <w:r w:rsidR="00A3154B">
          <w:rPr>
            <w:color w:val="FF0000"/>
          </w:rPr>
          <w:t xml:space="preserve"> </w:t>
        </w:r>
      </w:ins>
      <w:ins w:id="32" w:author="Euclides Afonso" w:date="2016-03-26T16:19:00Z">
        <w:del w:id="33" w:author="eddie aguilar" w:date="2016-04-01T13:58:00Z">
          <w:r w:rsidR="000041BF" w:rsidDel="003C4A96">
            <w:rPr>
              <w:color w:val="FF0000"/>
            </w:rPr>
            <w:delText>and</w:delText>
          </w:r>
        </w:del>
      </w:ins>
    </w:p>
    <w:p w:rsidR="00E7384F" w:rsidRDefault="00E7384F" w:rsidP="007C7D71">
      <w:pPr>
        <w:pStyle w:val="Heading1"/>
        <w:pageBreakBefore/>
      </w:pPr>
      <w:bookmarkStart w:id="34" w:name="_Toc444352036"/>
      <w:r>
        <w:lastRenderedPageBreak/>
        <w:t>Domain Knowledge</w:t>
      </w:r>
      <w:bookmarkEnd w:id="34"/>
    </w:p>
    <w:p w:rsidR="00E7384F" w:rsidRDefault="00E7384F">
      <w:pPr>
        <w:pStyle w:val="Heading2"/>
      </w:pPr>
      <w:bookmarkStart w:id="35" w:name="_Toc444352037"/>
      <w:r>
        <w:t>Glossary</w:t>
      </w:r>
      <w:bookmarkEnd w:id="35"/>
    </w:p>
    <w:p w:rsidR="00E7384F" w:rsidRDefault="00E7384F"/>
    <w:tbl>
      <w:tblPr>
        <w:tblW w:w="8866" w:type="dxa"/>
        <w:tblInd w:w="-5" w:type="dxa"/>
        <w:tblLayout w:type="fixed"/>
        <w:tblLook w:val="0000" w:firstRow="0" w:lastRow="0" w:firstColumn="0" w:lastColumn="0" w:noHBand="0" w:noVBand="0"/>
      </w:tblPr>
      <w:tblGrid>
        <w:gridCol w:w="1728"/>
        <w:gridCol w:w="7138"/>
      </w:tblGrid>
      <w:tr w:rsidR="00E7384F" w:rsidTr="00C503AD">
        <w:tc>
          <w:tcPr>
            <w:tcW w:w="1728" w:type="dxa"/>
            <w:tcBorders>
              <w:top w:val="single" w:sz="4" w:space="0" w:color="000000"/>
              <w:left w:val="single" w:sz="4" w:space="0" w:color="000000"/>
              <w:bottom w:val="single" w:sz="4" w:space="0" w:color="000000"/>
            </w:tcBorders>
          </w:tcPr>
          <w:p w:rsidR="00E7384F" w:rsidRDefault="00E7384F">
            <w:pPr>
              <w:snapToGrid w:val="0"/>
              <w:jc w:val="center"/>
              <w:rPr>
                <w:b/>
              </w:rPr>
            </w:pPr>
            <w:r>
              <w:rPr>
                <w:b/>
              </w:rPr>
              <w:t>Term</w:t>
            </w:r>
          </w:p>
        </w:tc>
        <w:tc>
          <w:tcPr>
            <w:tcW w:w="7138" w:type="dxa"/>
            <w:tcBorders>
              <w:top w:val="single" w:sz="4" w:space="0" w:color="000000"/>
              <w:left w:val="single" w:sz="4" w:space="0" w:color="000000"/>
              <w:bottom w:val="single" w:sz="4" w:space="0" w:color="000000"/>
              <w:right w:val="single" w:sz="4" w:space="0" w:color="000000"/>
            </w:tcBorders>
          </w:tcPr>
          <w:p w:rsidR="00E7384F" w:rsidRDefault="00E7384F">
            <w:pPr>
              <w:snapToGrid w:val="0"/>
              <w:jc w:val="center"/>
              <w:rPr>
                <w:b/>
              </w:rPr>
            </w:pPr>
            <w:r>
              <w:rPr>
                <w:b/>
              </w:rPr>
              <w:t>Definition</w:t>
            </w:r>
          </w:p>
        </w:tc>
      </w:tr>
      <w:tr w:rsidR="00C503AD" w:rsidTr="00C503AD">
        <w:tc>
          <w:tcPr>
            <w:tcW w:w="1728" w:type="dxa"/>
            <w:tcBorders>
              <w:top w:val="single" w:sz="4" w:space="0" w:color="000000"/>
              <w:left w:val="single" w:sz="4" w:space="0" w:color="000000"/>
              <w:bottom w:val="single" w:sz="4" w:space="0" w:color="000000"/>
            </w:tcBorders>
          </w:tcPr>
          <w:p w:rsidR="00C503AD" w:rsidRPr="00C26285" w:rsidRDefault="00C503AD" w:rsidP="00C503AD">
            <w:r w:rsidRPr="00C26285">
              <w:t>6x6 Tic Tac Toe</w:t>
            </w:r>
          </w:p>
        </w:tc>
        <w:tc>
          <w:tcPr>
            <w:tcW w:w="7138" w:type="dxa"/>
            <w:tcBorders>
              <w:top w:val="single" w:sz="4" w:space="0" w:color="000000"/>
              <w:left w:val="single" w:sz="4" w:space="0" w:color="000000"/>
              <w:bottom w:val="single" w:sz="4" w:space="0" w:color="000000"/>
              <w:right w:val="single" w:sz="4" w:space="0" w:color="000000"/>
            </w:tcBorders>
          </w:tcPr>
          <w:p w:rsidR="00C503AD" w:rsidRPr="00C26285" w:rsidRDefault="00C503AD" w:rsidP="00C503AD">
            <w:r w:rsidRPr="00C26285">
              <w:t xml:space="preserve"> A game that is played with two players, X and O, who take turns marking spaces usually in a </w:t>
            </w:r>
            <w:r>
              <w:t>6</w:t>
            </w:r>
            <w:r w:rsidRPr="00C26285">
              <w:t>x</w:t>
            </w:r>
            <w:r>
              <w:t>6</w:t>
            </w:r>
            <w:r w:rsidRPr="00C26285">
              <w:t xml:space="preserve"> grid. </w:t>
            </w:r>
          </w:p>
        </w:tc>
      </w:tr>
      <w:tr w:rsidR="00C503AD" w:rsidTr="00C503AD">
        <w:tc>
          <w:tcPr>
            <w:tcW w:w="1728" w:type="dxa"/>
            <w:tcBorders>
              <w:top w:val="single" w:sz="4" w:space="0" w:color="000000"/>
              <w:left w:val="single" w:sz="4" w:space="0" w:color="000000"/>
              <w:bottom w:val="single" w:sz="4" w:space="0" w:color="000000"/>
            </w:tcBorders>
          </w:tcPr>
          <w:p w:rsidR="00C503AD" w:rsidRPr="00C26285" w:rsidRDefault="00C503AD" w:rsidP="00C503AD">
            <w:r w:rsidRPr="00C26285">
              <w:t xml:space="preserve"> Graphical User Interface</w:t>
            </w:r>
          </w:p>
        </w:tc>
        <w:tc>
          <w:tcPr>
            <w:tcW w:w="7138" w:type="dxa"/>
            <w:tcBorders>
              <w:top w:val="single" w:sz="4" w:space="0" w:color="000000"/>
              <w:left w:val="single" w:sz="4" w:space="0" w:color="000000"/>
              <w:bottom w:val="single" w:sz="4" w:space="0" w:color="000000"/>
              <w:right w:val="single" w:sz="4" w:space="0" w:color="000000"/>
            </w:tcBorders>
          </w:tcPr>
          <w:p w:rsidR="00C503AD" w:rsidRPr="00C26285" w:rsidRDefault="00C503AD" w:rsidP="00C503AD">
            <w:r w:rsidRPr="00C26285">
              <w:t xml:space="preserve"> Human-Computer Interface that uses windows icons and menus which can be manipulated by user input. </w:t>
            </w:r>
          </w:p>
        </w:tc>
      </w:tr>
      <w:tr w:rsidR="00C503AD" w:rsidTr="00C503AD">
        <w:tc>
          <w:tcPr>
            <w:tcW w:w="1728" w:type="dxa"/>
            <w:tcBorders>
              <w:top w:val="single" w:sz="4" w:space="0" w:color="000000"/>
              <w:left w:val="single" w:sz="4" w:space="0" w:color="000000"/>
              <w:bottom w:val="single" w:sz="4" w:space="0" w:color="000000"/>
            </w:tcBorders>
          </w:tcPr>
          <w:p w:rsidR="00C503AD" w:rsidRPr="00C26285" w:rsidRDefault="00C503AD" w:rsidP="00C503AD">
            <w:r w:rsidRPr="00C26285">
              <w:t xml:space="preserve"> Platform</w:t>
            </w:r>
          </w:p>
        </w:tc>
        <w:tc>
          <w:tcPr>
            <w:tcW w:w="7138" w:type="dxa"/>
            <w:tcBorders>
              <w:top w:val="single" w:sz="4" w:space="0" w:color="000000"/>
              <w:left w:val="single" w:sz="4" w:space="0" w:color="000000"/>
              <w:bottom w:val="single" w:sz="4" w:space="0" w:color="000000"/>
              <w:right w:val="single" w:sz="4" w:space="0" w:color="000000"/>
            </w:tcBorders>
          </w:tcPr>
          <w:p w:rsidR="00C503AD" w:rsidRPr="00C26285" w:rsidRDefault="00C503AD" w:rsidP="00C503AD">
            <w:r w:rsidRPr="00C26285">
              <w:t xml:space="preserve"> The hardware and support software which a program is intended to operate.</w:t>
            </w:r>
          </w:p>
        </w:tc>
      </w:tr>
      <w:tr w:rsidR="00C503AD" w:rsidTr="00C503AD">
        <w:tc>
          <w:tcPr>
            <w:tcW w:w="1728" w:type="dxa"/>
            <w:tcBorders>
              <w:top w:val="single" w:sz="4" w:space="0" w:color="000000"/>
              <w:left w:val="single" w:sz="4" w:space="0" w:color="000000"/>
              <w:bottom w:val="single" w:sz="4" w:space="0" w:color="000000"/>
            </w:tcBorders>
          </w:tcPr>
          <w:p w:rsidR="00C503AD" w:rsidRPr="00C26285" w:rsidRDefault="00C503AD" w:rsidP="00C503AD">
            <w:r w:rsidRPr="00C26285">
              <w:t xml:space="preserve"> Client/Server System</w:t>
            </w:r>
          </w:p>
        </w:tc>
        <w:tc>
          <w:tcPr>
            <w:tcW w:w="7138" w:type="dxa"/>
            <w:tcBorders>
              <w:top w:val="single" w:sz="4" w:space="0" w:color="000000"/>
              <w:left w:val="single" w:sz="4" w:space="0" w:color="000000"/>
              <w:bottom w:val="single" w:sz="4" w:space="0" w:color="000000"/>
              <w:right w:val="single" w:sz="4" w:space="0" w:color="000000"/>
            </w:tcBorders>
          </w:tcPr>
          <w:p w:rsidR="00C503AD" w:rsidRPr="00C26285" w:rsidRDefault="00C503AD" w:rsidP="00C503AD">
            <w:r w:rsidRPr="00C26285">
              <w:t xml:space="preserve"> The relationship between processes running on separate machines. A client initiates the dialog by sending a request to the server.</w:t>
            </w:r>
          </w:p>
        </w:tc>
      </w:tr>
      <w:tr w:rsidR="00C503AD" w:rsidTr="00C503AD">
        <w:tc>
          <w:tcPr>
            <w:tcW w:w="1728" w:type="dxa"/>
            <w:tcBorders>
              <w:top w:val="single" w:sz="4" w:space="0" w:color="000000"/>
              <w:left w:val="single" w:sz="4" w:space="0" w:color="000000"/>
              <w:bottom w:val="single" w:sz="4" w:space="0" w:color="000000"/>
            </w:tcBorders>
          </w:tcPr>
          <w:p w:rsidR="00C503AD" w:rsidRPr="00C26285" w:rsidRDefault="00C503AD" w:rsidP="00C503AD">
            <w:r w:rsidRPr="00C26285">
              <w:t xml:space="preserve"> 4-in-a-row</w:t>
            </w:r>
          </w:p>
        </w:tc>
        <w:tc>
          <w:tcPr>
            <w:tcW w:w="7138" w:type="dxa"/>
            <w:tcBorders>
              <w:top w:val="single" w:sz="4" w:space="0" w:color="000000"/>
              <w:left w:val="single" w:sz="4" w:space="0" w:color="000000"/>
              <w:bottom w:val="single" w:sz="4" w:space="0" w:color="000000"/>
              <w:right w:val="single" w:sz="4" w:space="0" w:color="000000"/>
            </w:tcBorders>
          </w:tcPr>
          <w:p w:rsidR="00C503AD" w:rsidRPr="00C26285" w:rsidRDefault="00C503AD" w:rsidP="00C503AD">
            <w:r w:rsidRPr="00C26285">
              <w:t xml:space="preserve"> </w:t>
            </w:r>
            <w:r>
              <w:t>When a</w:t>
            </w:r>
            <w:r w:rsidRPr="00C26285">
              <w:t xml:space="preserve"> player succeeds in placing four marks in </w:t>
            </w:r>
            <w:r>
              <w:t>a</w:t>
            </w:r>
            <w:r w:rsidRPr="00C26285">
              <w:t xml:space="preserve"> horizontal, vertical, or diagonal r</w:t>
            </w:r>
            <w:r>
              <w:t>ow</w:t>
            </w:r>
            <w:r w:rsidRPr="00C26285">
              <w:t>.</w:t>
            </w:r>
          </w:p>
        </w:tc>
      </w:tr>
      <w:tr w:rsidR="00C503AD" w:rsidTr="00C503AD">
        <w:tc>
          <w:tcPr>
            <w:tcW w:w="1728" w:type="dxa"/>
            <w:tcBorders>
              <w:top w:val="single" w:sz="4" w:space="0" w:color="000000"/>
              <w:left w:val="single" w:sz="4" w:space="0" w:color="000000"/>
              <w:bottom w:val="single" w:sz="4" w:space="0" w:color="000000"/>
            </w:tcBorders>
          </w:tcPr>
          <w:p w:rsidR="00C503AD" w:rsidRPr="00C26285" w:rsidRDefault="00C503AD" w:rsidP="00C503AD">
            <w:r w:rsidRPr="00C26285">
              <w:t xml:space="preserve"> MySQL</w:t>
            </w:r>
          </w:p>
        </w:tc>
        <w:tc>
          <w:tcPr>
            <w:tcW w:w="7138" w:type="dxa"/>
            <w:tcBorders>
              <w:top w:val="single" w:sz="4" w:space="0" w:color="000000"/>
              <w:left w:val="single" w:sz="4" w:space="0" w:color="000000"/>
              <w:bottom w:val="single" w:sz="4" w:space="0" w:color="000000"/>
              <w:right w:val="single" w:sz="4" w:space="0" w:color="000000"/>
            </w:tcBorders>
          </w:tcPr>
          <w:p w:rsidR="00C503AD" w:rsidRPr="00C26285" w:rsidRDefault="00C503AD" w:rsidP="00C503AD">
            <w:r w:rsidRPr="00C26285">
              <w:t xml:space="preserve"> </w:t>
            </w:r>
            <w:r>
              <w:t>A</w:t>
            </w:r>
            <w:r w:rsidRPr="00C26285">
              <w:rPr>
                <w:shd w:val="clear" w:color="auto" w:fill="FFFFFF"/>
              </w:rPr>
              <w:t>n application database that manages data and allows fast storage and retrieval of that data</w:t>
            </w:r>
            <w:r w:rsidRPr="00C26285">
              <w:rPr>
                <w:color w:val="333333"/>
                <w:shd w:val="clear" w:color="auto" w:fill="FFFFFF"/>
              </w:rPr>
              <w:t>.</w:t>
            </w:r>
          </w:p>
        </w:tc>
      </w:tr>
    </w:tbl>
    <w:p w:rsidR="00E7384F" w:rsidRDefault="00E7384F"/>
    <w:tbl>
      <w:tblPr>
        <w:tblW w:w="8866" w:type="dxa"/>
        <w:tblInd w:w="-5" w:type="dxa"/>
        <w:tblLayout w:type="fixed"/>
        <w:tblLook w:val="0000" w:firstRow="0" w:lastRow="0" w:firstColumn="0" w:lastColumn="0" w:noHBand="0" w:noVBand="0"/>
      </w:tblPr>
      <w:tblGrid>
        <w:gridCol w:w="1728"/>
        <w:gridCol w:w="7138"/>
      </w:tblGrid>
      <w:tr w:rsidR="00E7384F" w:rsidTr="00E33792">
        <w:tc>
          <w:tcPr>
            <w:tcW w:w="1728" w:type="dxa"/>
            <w:tcBorders>
              <w:top w:val="single" w:sz="4" w:space="0" w:color="000000"/>
              <w:left w:val="single" w:sz="4" w:space="0" w:color="000000"/>
              <w:bottom w:val="single" w:sz="4" w:space="0" w:color="000000"/>
            </w:tcBorders>
          </w:tcPr>
          <w:p w:rsidR="00E7384F" w:rsidRDefault="00E7384F">
            <w:pPr>
              <w:snapToGrid w:val="0"/>
              <w:jc w:val="center"/>
              <w:rPr>
                <w:b/>
              </w:rPr>
            </w:pPr>
            <w:r>
              <w:rPr>
                <w:b/>
              </w:rPr>
              <w:t xml:space="preserve">Acronym </w:t>
            </w:r>
          </w:p>
        </w:tc>
        <w:tc>
          <w:tcPr>
            <w:tcW w:w="7138" w:type="dxa"/>
            <w:tcBorders>
              <w:top w:val="single" w:sz="4" w:space="0" w:color="000000"/>
              <w:left w:val="single" w:sz="4" w:space="0" w:color="000000"/>
              <w:bottom w:val="single" w:sz="4" w:space="0" w:color="000000"/>
              <w:right w:val="single" w:sz="4" w:space="0" w:color="000000"/>
            </w:tcBorders>
          </w:tcPr>
          <w:p w:rsidR="00E7384F" w:rsidRDefault="00E7384F">
            <w:pPr>
              <w:snapToGrid w:val="0"/>
              <w:jc w:val="center"/>
              <w:rPr>
                <w:b/>
              </w:rPr>
            </w:pPr>
            <w:r>
              <w:rPr>
                <w:b/>
              </w:rPr>
              <w:t>Meaning</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w:t>
            </w:r>
            <w:r>
              <w:t>3T</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Tic-Tac-Toe</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GUI</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Graphical User Interface</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SPMP</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Software Project Management Plan</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SQA</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Software Quality Assurance</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w:t>
            </w:r>
            <w:r>
              <w:t xml:space="preserve">3T </w:t>
            </w:r>
            <w:r w:rsidRPr="00C26285">
              <w:t>FC</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Tic Tac Toe Flow Chart</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TC</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Test Cases</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AI</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Artificial Intelligence </w:t>
            </w:r>
          </w:p>
        </w:tc>
      </w:tr>
    </w:tbl>
    <w:p w:rsidR="00E7384F" w:rsidRDefault="00E7384F"/>
    <w:p w:rsidR="00E7384F" w:rsidRDefault="00E7384F">
      <w:pPr>
        <w:pStyle w:val="Heading2"/>
        <w:pageBreakBefore/>
      </w:pPr>
      <w:bookmarkStart w:id="36" w:name="_Toc444352038"/>
      <w:r>
        <w:lastRenderedPageBreak/>
        <w:t>Interview with Client</w:t>
      </w:r>
      <w:bookmarkEnd w:id="36"/>
    </w:p>
    <w:p w:rsidR="00E7384F" w:rsidRDefault="00E7384F"/>
    <w:p w:rsidR="00E7384F" w:rsidRDefault="00E7384F">
      <w:r>
        <w:rPr>
          <w:b/>
        </w:rPr>
        <w:t xml:space="preserve">Location: </w:t>
      </w:r>
      <w:r w:rsidR="00550436" w:rsidRPr="00550436">
        <w:t>S708</w:t>
      </w:r>
      <w:r w:rsidR="00550436" w:rsidRPr="00550436">
        <w:rPr>
          <w:b/>
        </w:rPr>
        <w:t xml:space="preserve"> </w:t>
      </w:r>
      <w:r w:rsidR="00550436" w:rsidRPr="00550436">
        <w:t>One</w:t>
      </w:r>
      <w:r w:rsidR="00550436" w:rsidRPr="00550436">
        <w:rPr>
          <w:b/>
        </w:rPr>
        <w:t xml:space="preserve"> </w:t>
      </w:r>
      <w:r w:rsidR="00550436" w:rsidRPr="00550436">
        <w:t>Main</w:t>
      </w:r>
      <w:r w:rsidR="00550436" w:rsidRPr="00550436">
        <w:rPr>
          <w:b/>
        </w:rPr>
        <w:t xml:space="preserve"> </w:t>
      </w:r>
      <w:r w:rsidR="00550436" w:rsidRPr="00550436">
        <w:t>Street</w:t>
      </w:r>
    </w:p>
    <w:p w:rsidR="00E7384F" w:rsidRDefault="00E7384F">
      <w:r>
        <w:rPr>
          <w:b/>
        </w:rPr>
        <w:t xml:space="preserve">Date: </w:t>
      </w:r>
      <w:r w:rsidR="00550436" w:rsidRPr="00550436">
        <w:t>2/8/2015</w:t>
      </w:r>
    </w:p>
    <w:p w:rsidR="00E7384F" w:rsidRDefault="00E7384F">
      <w:r>
        <w:rPr>
          <w:b/>
        </w:rPr>
        <w:t xml:space="preserve">Time: </w:t>
      </w:r>
      <w:r w:rsidR="00550436" w:rsidRPr="00550436">
        <w:t>1:30 PM</w:t>
      </w:r>
    </w:p>
    <w:p w:rsidR="00550436" w:rsidRPr="00550436" w:rsidRDefault="00E7384F" w:rsidP="00550436">
      <w:r>
        <w:rPr>
          <w:b/>
        </w:rPr>
        <w:t xml:space="preserve">Attendees: </w:t>
      </w:r>
      <w:r w:rsidR="00550436" w:rsidRPr="00550436">
        <w:t xml:space="preserve">Yuan Shengli </w:t>
      </w:r>
    </w:p>
    <w:p w:rsidR="00E7384F" w:rsidRDefault="00550436">
      <w:r w:rsidRPr="00550436">
        <w:t xml:space="preserve"> </w:t>
      </w:r>
      <w:r w:rsidRPr="00550436">
        <w:tab/>
        <w:t>Project Management Committee (Eddie, Carrie, Jason, Ibra)</w:t>
      </w:r>
    </w:p>
    <w:p w:rsidR="00E7384F" w:rsidRDefault="00E7384F">
      <w:pPr>
        <w:rPr>
          <w:b/>
        </w:rPr>
      </w:pPr>
      <w:r>
        <w:rPr>
          <w:b/>
        </w:rPr>
        <w:t>Description:</w:t>
      </w:r>
    </w:p>
    <w:p w:rsidR="00E7384F" w:rsidRDefault="00E7384F">
      <w:r>
        <w:rPr>
          <w:i/>
        </w:rPr>
        <w:t>Question 1</w:t>
      </w:r>
      <w:r>
        <w:t xml:space="preserve">: </w:t>
      </w:r>
      <w:r w:rsidR="00550436" w:rsidRPr="00550436">
        <w:t>How is the application going to work?</w:t>
      </w:r>
    </w:p>
    <w:p w:rsidR="00E7384F" w:rsidRDefault="00C90D09">
      <w:r>
        <w:rPr>
          <w:i/>
          <w:iCs/>
        </w:rPr>
        <w:t>Response</w:t>
      </w:r>
      <w:r w:rsidR="00E7384F">
        <w:t xml:space="preserve">: </w:t>
      </w:r>
      <w:r w:rsidR="00550436" w:rsidRPr="00550436">
        <w:t xml:space="preserve">The application will be a computer 6x6x4 tic-tac-toe game. The game will be played on a 6x6 grid, two players (one may be a computer) will take turns to place a game piece of their choice. The winner is </w:t>
      </w:r>
      <w:r w:rsidR="00A310B2">
        <w:t>the player with the most 4 stones in a horizontal, vertical, or diagonal</w:t>
      </w:r>
      <w:r w:rsidR="00550436" w:rsidRPr="00550436">
        <w:t xml:space="preserve"> row. A user can either play as a guest or </w:t>
      </w:r>
      <w:r w:rsidR="00203F2D">
        <w:t>as a registered use</w:t>
      </w:r>
      <w:ins w:id="37" w:author="eddie aguilar" w:date="2016-04-01T14:16:00Z">
        <w:r w:rsidR="00A3154B">
          <w:t>r</w:t>
        </w:r>
      </w:ins>
      <w:r w:rsidR="00550436" w:rsidRPr="00550436">
        <w:t xml:space="preserve">. The computer will keep track of </w:t>
      </w:r>
      <w:r w:rsidR="00203F2D">
        <w:t>each</w:t>
      </w:r>
      <w:r w:rsidR="009B68F2">
        <w:t xml:space="preserve"> of the players score only if they are both registered users</w:t>
      </w:r>
      <w:del w:id="38" w:author="eddie aguilar" w:date="2016-04-01T14:19:00Z">
        <w:r w:rsidR="0025410F" w:rsidDel="009B68F2">
          <w:delText>player’s</w:delText>
        </w:r>
        <w:r w:rsidR="00203F2D" w:rsidDel="009B68F2">
          <w:delText xml:space="preserve"> history</w:delText>
        </w:r>
        <w:r w:rsidR="009B68F2" w:rsidDel="009B68F2">
          <w:delText xml:space="preserve"> only if it’s a registered user</w:delText>
        </w:r>
      </w:del>
      <w:r w:rsidR="00550436" w:rsidRPr="00550436">
        <w:t xml:space="preserve">. If requested, the computer will display the history of the selected </w:t>
      </w:r>
      <w:r w:rsidR="009B68F2">
        <w:t xml:space="preserve">registered </w:t>
      </w:r>
      <w:r w:rsidR="00550436" w:rsidRPr="00550436">
        <w:t>players. Use</w:t>
      </w:r>
      <w:r w:rsidR="009B68F2">
        <w:t>rs may select the level of difficulty</w:t>
      </w:r>
      <w:r w:rsidR="00550436" w:rsidRPr="00550436">
        <w:t xml:space="preserve"> and who goes first.</w:t>
      </w:r>
    </w:p>
    <w:p w:rsidR="00E7384F" w:rsidRDefault="00E7384F">
      <w:r>
        <w:rPr>
          <w:i/>
          <w:iCs/>
        </w:rPr>
        <w:t>Question 2</w:t>
      </w:r>
      <w:r>
        <w:t xml:space="preserve">: </w:t>
      </w:r>
      <w:r w:rsidR="00550436" w:rsidRPr="00550436">
        <w:t>What steps did you take to develop it?</w:t>
      </w:r>
    </w:p>
    <w:p w:rsidR="00E7384F" w:rsidRDefault="00C90D09">
      <w:r>
        <w:rPr>
          <w:i/>
          <w:iCs/>
        </w:rPr>
        <w:t xml:space="preserve">Response: </w:t>
      </w:r>
      <w:r w:rsidR="00550436" w:rsidRPr="00550436">
        <w:rPr>
          <w:iCs/>
        </w:rPr>
        <w:t>I took the classic Tic-tac-toe model, so there was not much of a concept to develop, b</w:t>
      </w:r>
      <w:r w:rsidR="009B68F2">
        <w:rPr>
          <w:iCs/>
        </w:rPr>
        <w:t>ut I extended it to be a board with six</w:t>
      </w:r>
      <w:r w:rsidR="00550436" w:rsidRPr="00550436">
        <w:rPr>
          <w:iCs/>
        </w:rPr>
        <w:t xml:space="preserve"> row</w:t>
      </w:r>
      <w:r w:rsidR="00203F2D">
        <w:rPr>
          <w:iCs/>
        </w:rPr>
        <w:t>s</w:t>
      </w:r>
      <w:r w:rsidR="009B68F2">
        <w:rPr>
          <w:iCs/>
        </w:rPr>
        <w:t xml:space="preserve"> instead of three.</w:t>
      </w:r>
    </w:p>
    <w:p w:rsidR="00550436" w:rsidRPr="00550436" w:rsidRDefault="00550436">
      <w:r>
        <w:rPr>
          <w:i/>
        </w:rPr>
        <w:t xml:space="preserve">Question 3: </w:t>
      </w:r>
      <w:r w:rsidRPr="00550436">
        <w:t>What are the parameters of the game?</w:t>
      </w:r>
    </w:p>
    <w:p w:rsidR="00550436" w:rsidRDefault="00550436">
      <w:r>
        <w:rPr>
          <w:i/>
        </w:rPr>
        <w:t xml:space="preserve">Response:  </w:t>
      </w:r>
      <w:r w:rsidRPr="00550436">
        <w:t xml:space="preserve">Due to the nature of the 6x6 game board, there are more spaces available to be played on, but the rules of the </w:t>
      </w:r>
      <w:ins w:id="39" w:author="eddie aguilar" w:date="2016-04-01T14:25:00Z">
        <w:r w:rsidR="009B68F2">
          <w:t>3</w:t>
        </w:r>
      </w:ins>
      <w:del w:id="40" w:author="eddie aguilar" w:date="2016-04-01T14:25:00Z">
        <w:r w:rsidRPr="00550436" w:rsidDel="009B68F2">
          <w:delText>4</w:delText>
        </w:r>
      </w:del>
      <w:r w:rsidRPr="00550436">
        <w:t>x</w:t>
      </w:r>
      <w:ins w:id="41" w:author="eddie aguilar" w:date="2016-04-01T14:25:00Z">
        <w:r w:rsidR="009B68F2">
          <w:t>3</w:t>
        </w:r>
      </w:ins>
      <w:del w:id="42" w:author="eddie aguilar" w:date="2016-04-01T14:25:00Z">
        <w:r w:rsidRPr="00550436" w:rsidDel="009B68F2">
          <w:delText>4</w:delText>
        </w:r>
      </w:del>
      <w:r w:rsidRPr="00550436">
        <w:t xml:space="preserve"> game board are still in play. By having this relationship between the game board and rules, it allows for the player to strategically plan his/her moves in more</w:t>
      </w:r>
      <w:ins w:id="43" w:author="eddie aguilar" w:date="2016-04-01T14:28:00Z">
        <w:r w:rsidR="00D86F94">
          <w:t xml:space="preserve"> new</w:t>
        </w:r>
      </w:ins>
      <w:r w:rsidRPr="00550436">
        <w:t xml:space="preserve"> ways</w:t>
      </w:r>
      <w:ins w:id="44" w:author="eddie aguilar" w:date="2016-04-01T14:29:00Z">
        <w:r w:rsidR="00D86F94">
          <w:t>. The winner is determined by the greatest amount of stone line</w:t>
        </w:r>
      </w:ins>
      <w:ins w:id="45" w:author="eddie aguilar" w:date="2016-04-01T14:30:00Z">
        <w:r w:rsidR="00D86F94">
          <w:t>-</w:t>
        </w:r>
      </w:ins>
      <w:ins w:id="46" w:author="eddie aguilar" w:date="2016-04-01T14:29:00Z">
        <w:r w:rsidR="00D86F94">
          <w:t xml:space="preserve"> ups</w:t>
        </w:r>
      </w:ins>
      <w:ins w:id="47" w:author="eddie aguilar" w:date="2016-04-01T14:30:00Z">
        <w:r w:rsidR="00D86F94">
          <w:t xml:space="preserve">. </w:t>
        </w:r>
      </w:ins>
      <w:del w:id="48" w:author="eddie aguilar" w:date="2016-04-01T14:29:00Z">
        <w:r w:rsidRPr="00550436" w:rsidDel="00D86F94">
          <w:delText>.</w:delText>
        </w:r>
      </w:del>
    </w:p>
    <w:p w:rsidR="00550436" w:rsidRPr="00550436" w:rsidRDefault="00550436" w:rsidP="00550436">
      <w:r>
        <w:rPr>
          <w:i/>
        </w:rPr>
        <w:t xml:space="preserve">Question 4: </w:t>
      </w:r>
      <w:r>
        <w:t>W</w:t>
      </w:r>
      <w:r w:rsidRPr="00550436">
        <w:t>hat problems do you believe you’ll encounter whil</w:t>
      </w:r>
      <w:ins w:id="49" w:author="eddie aguilar" w:date="2016-04-01T14:30:00Z">
        <w:r w:rsidR="00D86F94">
          <w:t>e</w:t>
        </w:r>
      </w:ins>
      <w:del w:id="50" w:author="eddie aguilar" w:date="2016-04-01T14:30:00Z">
        <w:r w:rsidRPr="00550436" w:rsidDel="00D86F94">
          <w:delText>st</w:delText>
        </w:r>
      </w:del>
      <w:r w:rsidRPr="00550436">
        <w:t xml:space="preserve"> creating the application?</w:t>
      </w:r>
    </w:p>
    <w:p w:rsidR="00550436" w:rsidRPr="00550436" w:rsidRDefault="002957B6">
      <w:r>
        <w:rPr>
          <w:i/>
        </w:rPr>
        <w:t xml:space="preserve">Response:  </w:t>
      </w:r>
      <w:r w:rsidRPr="002957B6">
        <w:t>I believe that there m</w:t>
      </w:r>
      <w:ins w:id="51" w:author="eddie aguilar" w:date="2016-04-01T14:33:00Z">
        <w:r w:rsidR="00D86F94">
          <w:t>ight</w:t>
        </w:r>
      </w:ins>
      <w:del w:id="52" w:author="eddie aguilar" w:date="2016-04-01T14:33:00Z">
        <w:r w:rsidRPr="002957B6" w:rsidDel="00D86F94">
          <w:delText>ay</w:delText>
        </w:r>
      </w:del>
      <w:r w:rsidRPr="002957B6">
        <w:t xml:space="preserve"> be an issue </w:t>
      </w:r>
      <w:ins w:id="53" w:author="eddie aguilar" w:date="2016-04-01T14:34:00Z">
        <w:r w:rsidR="00D86F94">
          <w:t>in the process of</w:t>
        </w:r>
      </w:ins>
      <w:del w:id="54" w:author="eddie aguilar" w:date="2016-04-01T14:33:00Z">
        <w:r w:rsidRPr="002957B6" w:rsidDel="00D86F94">
          <w:delText>in</w:delText>
        </w:r>
      </w:del>
      <w:r w:rsidRPr="002957B6">
        <w:t xml:space="preserve"> </w:t>
      </w:r>
      <w:del w:id="55" w:author="eddie aguilar" w:date="2016-04-01T14:34:00Z">
        <w:r w:rsidRPr="002957B6" w:rsidDel="00D86F94">
          <w:delText xml:space="preserve">the </w:delText>
        </w:r>
      </w:del>
      <w:r w:rsidRPr="002957B6">
        <w:t>deployment</w:t>
      </w:r>
      <w:del w:id="56" w:author="eddie aguilar" w:date="2016-04-01T14:34:00Z">
        <w:r w:rsidRPr="002957B6" w:rsidDel="00D86F94">
          <w:delText xml:space="preserve"> of the application itself</w:delText>
        </w:r>
      </w:del>
      <w:r w:rsidRPr="002957B6">
        <w:t xml:space="preserve">, </w:t>
      </w:r>
      <w:ins w:id="57" w:author="eddie aguilar" w:date="2016-04-01T14:34:00Z">
        <w:r w:rsidR="00D86F94">
          <w:t>however</w:t>
        </w:r>
      </w:ins>
      <w:del w:id="58" w:author="eddie aguilar" w:date="2016-04-01T14:34:00Z">
        <w:r w:rsidRPr="002957B6" w:rsidDel="00D86F94">
          <w:delText>and though</w:delText>
        </w:r>
      </w:del>
      <w:ins w:id="59" w:author="eddie aguilar" w:date="2016-04-01T14:31:00Z">
        <w:r w:rsidR="00D86F94">
          <w:t>,</w:t>
        </w:r>
      </w:ins>
      <w:r w:rsidRPr="002957B6">
        <w:t xml:space="preserve"> I </w:t>
      </w:r>
      <w:ins w:id="60" w:author="eddie aguilar" w:date="2016-04-01T14:34:00Z">
        <w:r w:rsidR="00D86F94">
          <w:t xml:space="preserve">also </w:t>
        </w:r>
      </w:ins>
      <w:r w:rsidRPr="002957B6">
        <w:t>believe that</w:t>
      </w:r>
      <w:ins w:id="61" w:author="eddie aguilar" w:date="2016-04-01T14:34:00Z">
        <w:r w:rsidR="00D86F94">
          <w:t xml:space="preserve"> this</w:t>
        </w:r>
      </w:ins>
      <w:r w:rsidRPr="002957B6">
        <w:t xml:space="preserve"> it will not be </w:t>
      </w:r>
      <w:ins w:id="62" w:author="eddie aguilar" w:date="2016-04-01T14:34:00Z">
        <w:r w:rsidR="00D86F94">
          <w:t xml:space="preserve">a major issue </w:t>
        </w:r>
      </w:ins>
      <w:del w:id="63" w:author="eddie aguilar" w:date="2016-04-01T14:34:00Z">
        <w:r w:rsidRPr="002957B6" w:rsidDel="00D86F94">
          <w:delText xml:space="preserve">an issue, </w:delText>
        </w:r>
      </w:del>
      <w:r w:rsidRPr="002957B6">
        <w:t>there is still the possibility. Other than that, I do not know of any foreseeable issues.</w:t>
      </w:r>
    </w:p>
    <w:p w:rsidR="00E7384F" w:rsidRDefault="00E7384F">
      <w:pPr>
        <w:pStyle w:val="Heading1"/>
        <w:pageBreakBefore/>
      </w:pPr>
      <w:bookmarkStart w:id="64" w:name="_Toc444352039"/>
      <w:r>
        <w:lastRenderedPageBreak/>
        <w:t>Functional Requirements</w:t>
      </w:r>
      <w:bookmarkEnd w:id="64"/>
    </w:p>
    <w:p w:rsidR="00E7384F" w:rsidRDefault="00E7384F">
      <w:pPr>
        <w:pStyle w:val="Heading2"/>
      </w:pPr>
      <w:bookmarkStart w:id="65" w:name="_Toc444352040"/>
      <w:r>
        <w:t>Use Cases</w:t>
      </w:r>
      <w:bookmarkEnd w:id="65"/>
    </w:p>
    <w:p w:rsidR="00E7384F" w:rsidRDefault="00C90D09">
      <w:pPr>
        <w:pStyle w:val="Heading3"/>
      </w:pPr>
      <w:bookmarkStart w:id="66" w:name="_Toc444352041"/>
      <w:r>
        <w:t>Use Case 1</w:t>
      </w:r>
      <w:bookmarkEnd w:id="66"/>
      <w:ins w:id="67" w:author="Euclides Afonso" w:date="2016-03-26T20:27:00Z">
        <w:r w:rsidR="009731DC">
          <w:t xml:space="preserve"> (Register User)</w:t>
        </w:r>
      </w:ins>
    </w:p>
    <w:tbl>
      <w:tblPr>
        <w:tblW w:w="8866" w:type="dxa"/>
        <w:tblInd w:w="-5" w:type="dxa"/>
        <w:tblLayout w:type="fixed"/>
        <w:tblLook w:val="0000" w:firstRow="0" w:lastRow="0" w:firstColumn="0" w:lastColumn="0" w:noHBand="0" w:noVBand="0"/>
      </w:tblPr>
      <w:tblGrid>
        <w:gridCol w:w="3003"/>
        <w:gridCol w:w="5863"/>
      </w:tblGrid>
      <w:tr w:rsidR="00B766D0" w:rsidTr="007B521A">
        <w:trPr>
          <w:trHeight w:val="1169"/>
        </w:trPr>
        <w:tc>
          <w:tcPr>
            <w:tcW w:w="3003" w:type="dxa"/>
            <w:tcBorders>
              <w:top w:val="single" w:sz="4" w:space="0" w:color="000000"/>
              <w:left w:val="single" w:sz="4" w:space="0" w:color="000000"/>
              <w:bottom w:val="single" w:sz="4" w:space="0" w:color="000000"/>
            </w:tcBorders>
          </w:tcPr>
          <w:p w:rsidR="00B766D0" w:rsidRPr="00C26285" w:rsidRDefault="00B766D0" w:rsidP="00B766D0">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B766D0" w:rsidRPr="00C26285" w:rsidRDefault="00B766D0" w:rsidP="000F56D0">
            <w:r w:rsidRPr="00C26285">
              <w:t xml:space="preserve">Register </w:t>
            </w:r>
            <w:r w:rsidR="000F56D0">
              <w:t>new account.</w:t>
            </w:r>
          </w:p>
        </w:tc>
      </w:tr>
      <w:tr w:rsidR="00B766D0" w:rsidTr="007B521A">
        <w:trPr>
          <w:trHeight w:val="1187"/>
        </w:trPr>
        <w:tc>
          <w:tcPr>
            <w:tcW w:w="3003" w:type="dxa"/>
            <w:tcBorders>
              <w:top w:val="single" w:sz="4" w:space="0" w:color="000000"/>
              <w:left w:val="single" w:sz="4" w:space="0" w:color="000000"/>
              <w:bottom w:val="single" w:sz="4" w:space="0" w:color="000000"/>
            </w:tcBorders>
          </w:tcPr>
          <w:p w:rsidR="00B766D0" w:rsidRPr="00C26285" w:rsidRDefault="00B766D0" w:rsidP="00B766D0">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B766D0" w:rsidRDefault="009731DC" w:rsidP="000F56D0">
            <w:pPr>
              <w:rPr>
                <w:ins w:id="68" w:author="Euclides Afonso" w:date="2016-03-26T20:28:00Z"/>
              </w:rPr>
            </w:pPr>
            <w:ins w:id="69" w:author="Euclides Afonso" w:date="2016-03-26T20:28:00Z">
              <w:r>
                <w:t>Give the user the option to s</w:t>
              </w:r>
            </w:ins>
            <w:del w:id="70" w:author="Euclides Afonso" w:date="2016-03-26T20:27:00Z">
              <w:r w:rsidR="000F56D0" w:rsidDel="009731DC">
                <w:delText>S</w:delText>
              </w:r>
            </w:del>
            <w:r w:rsidR="000F56D0">
              <w:t>et up</w:t>
            </w:r>
            <w:ins w:id="71" w:author="eddie aguilar" w:date="2016-04-01T14:37:00Z">
              <w:r w:rsidR="00D86F94">
                <w:t xml:space="preserve"> new</w:t>
              </w:r>
            </w:ins>
            <w:r w:rsidR="000F56D0">
              <w:t xml:space="preserve"> </w:t>
            </w:r>
            <w:r w:rsidR="00B766D0" w:rsidRPr="00C26285">
              <w:t xml:space="preserve">user name </w:t>
            </w:r>
            <w:r w:rsidR="000F56D0">
              <w:t xml:space="preserve">and password for new user </w:t>
            </w:r>
            <w:r w:rsidR="00B766D0" w:rsidRPr="00C26285">
              <w:t>to log into the game.</w:t>
            </w:r>
            <w:ins w:id="72" w:author="Euclides Afonso" w:date="2016-03-26T20:28:00Z">
              <w:r>
                <w:t xml:space="preserve"> </w:t>
              </w:r>
            </w:ins>
          </w:p>
          <w:p w:rsidR="00D86F94" w:rsidRPr="00C26285" w:rsidRDefault="009731DC" w:rsidP="000F56D0">
            <w:ins w:id="73" w:author="Euclides Afonso" w:date="2016-03-26T20:28:00Z">
              <w:r>
                <w:t>Prompt the user to create a security question</w:t>
              </w:r>
            </w:ins>
            <w:ins w:id="74" w:author="eddie aguilar" w:date="2016-04-01T14:37:00Z">
              <w:r w:rsidR="00D86F94">
                <w:t xml:space="preserve"> and secret answer.</w:t>
              </w:r>
            </w:ins>
            <w:ins w:id="75" w:author="Euclides Afonso" w:date="2016-03-26T20:28:00Z">
              <w:del w:id="76" w:author="eddie aguilar" w:date="2016-04-01T14:37:00Z">
                <w:r w:rsidDel="00D86F94">
                  <w:delText>.</w:delText>
                </w:r>
              </w:del>
            </w:ins>
          </w:p>
        </w:tc>
      </w:tr>
      <w:tr w:rsidR="00B766D0" w:rsidTr="007B521A">
        <w:trPr>
          <w:trHeight w:val="1070"/>
        </w:trPr>
        <w:tc>
          <w:tcPr>
            <w:tcW w:w="3003" w:type="dxa"/>
            <w:tcBorders>
              <w:top w:val="single" w:sz="4" w:space="0" w:color="000000"/>
              <w:left w:val="single" w:sz="4" w:space="0" w:color="000000"/>
              <w:bottom w:val="single" w:sz="4" w:space="0" w:color="000000"/>
            </w:tcBorders>
          </w:tcPr>
          <w:p w:rsidR="00B766D0" w:rsidRPr="00C26285" w:rsidRDefault="00B766D0" w:rsidP="00B766D0">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9731DC" w:rsidRDefault="009731DC" w:rsidP="00B766D0">
            <w:pPr>
              <w:rPr>
                <w:ins w:id="77" w:author="Euclides Afonso" w:date="2016-03-26T20:29:00Z"/>
              </w:rPr>
            </w:pPr>
            <w:ins w:id="78" w:author="Euclides Afonso" w:date="2016-03-26T20:29:00Z">
              <w:r>
                <w:t>The information given must be new information</w:t>
              </w:r>
            </w:ins>
            <w:ins w:id="79" w:author="eddie aguilar" w:date="2016-04-01T14:37:00Z">
              <w:r w:rsidR="00D86F94">
                <w:t>.</w:t>
              </w:r>
            </w:ins>
          </w:p>
          <w:p w:rsidR="00B766D0" w:rsidRPr="00C26285" w:rsidRDefault="009731DC" w:rsidP="00B766D0">
            <w:ins w:id="80" w:author="Euclides Afonso" w:date="2016-03-26T20:29:00Z">
              <w:r>
                <w:t>Us</w:t>
              </w:r>
            </w:ins>
            <w:ins w:id="81" w:author="eddie aguilar" w:date="2016-04-01T14:38:00Z">
              <w:r w:rsidR="00D86F94">
                <w:t>er must not be an existing user</w:t>
              </w:r>
            </w:ins>
            <w:ins w:id="82" w:author="Euclides Afonso" w:date="2016-03-26T20:29:00Z">
              <w:del w:id="83" w:author="eddie aguilar" w:date="2016-04-01T14:38:00Z">
                <w:r w:rsidDel="00D86F94">
                  <w:delText>er creates</w:delText>
                </w:r>
              </w:del>
            </w:ins>
            <w:ins w:id="84" w:author="Euclides Afonso" w:date="2016-03-26T20:30:00Z">
              <w:del w:id="85" w:author="eddie aguilar" w:date="2016-04-01T14:38:00Z">
                <w:r w:rsidDel="00D86F94">
                  <w:delText xml:space="preserve"> a </w:delText>
                </w:r>
              </w:del>
            </w:ins>
            <w:del w:id="86" w:author="Euclides Afonso" w:date="2016-03-26T20:29:00Z">
              <w:r w:rsidR="00B766D0" w:rsidRPr="00C26285" w:rsidDel="009731DC">
                <w:delText>No registered user name</w:delText>
              </w:r>
            </w:del>
          </w:p>
        </w:tc>
      </w:tr>
      <w:tr w:rsidR="00B766D0" w:rsidTr="007B521A">
        <w:trPr>
          <w:trHeight w:val="1070"/>
        </w:trPr>
        <w:tc>
          <w:tcPr>
            <w:tcW w:w="3003" w:type="dxa"/>
            <w:tcBorders>
              <w:top w:val="single" w:sz="4" w:space="0" w:color="000000"/>
              <w:left w:val="single" w:sz="4" w:space="0" w:color="000000"/>
              <w:bottom w:val="single" w:sz="4" w:space="0" w:color="000000"/>
            </w:tcBorders>
          </w:tcPr>
          <w:p w:rsidR="00B766D0" w:rsidRPr="00C26285" w:rsidRDefault="00B766D0" w:rsidP="00B766D0">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56544B" w:rsidRDefault="0056544B" w:rsidP="00B766D0">
            <w:pPr>
              <w:rPr>
                <w:ins w:id="87" w:author="eddie aguilar" w:date="2016-04-01T14:41:00Z"/>
              </w:rPr>
            </w:pPr>
            <w:ins w:id="88" w:author="eddie aguilar" w:date="2016-04-01T14:41:00Z">
              <w:r>
                <w:t>User enters existing username</w:t>
              </w:r>
            </w:ins>
            <w:ins w:id="89" w:author="eddie aguilar" w:date="2016-04-01T14:42:00Z">
              <w:r>
                <w:t xml:space="preserve"> </w:t>
              </w:r>
            </w:ins>
            <w:ins w:id="90" w:author="eddie aguilar" w:date="2016-04-01T14:43:00Z">
              <w:r>
                <w:t>information</w:t>
              </w:r>
            </w:ins>
          </w:p>
          <w:p w:rsidR="00D86F94" w:rsidRPr="00C26285" w:rsidRDefault="0056544B" w:rsidP="00B766D0">
            <w:ins w:id="91" w:author="eddie aguilar" w:date="2016-04-01T14:42:00Z">
              <w:r>
                <w:t>User enters not matching security answers.</w:t>
              </w:r>
            </w:ins>
            <w:del w:id="92" w:author="eddie aguilar" w:date="2016-04-01T14:41:00Z">
              <w:r w:rsidR="00B766D0" w:rsidRPr="00C26285" w:rsidDel="0056544B">
                <w:delText>Display error message if user</w:delText>
              </w:r>
            </w:del>
            <w:del w:id="93" w:author="eddie aguilar" w:date="2016-04-01T14:39:00Z">
              <w:r w:rsidR="00B766D0" w:rsidRPr="00C26285" w:rsidDel="0056544B">
                <w:delText xml:space="preserve"> </w:delText>
              </w:r>
            </w:del>
            <w:del w:id="94" w:author="eddie aguilar" w:date="2016-04-01T14:41:00Z">
              <w:r w:rsidR="00B766D0" w:rsidRPr="00C26285" w:rsidDel="0056544B">
                <w:delText>name is already taken.</w:delText>
              </w:r>
            </w:del>
          </w:p>
        </w:tc>
      </w:tr>
      <w:tr w:rsidR="00B766D0" w:rsidTr="007B521A">
        <w:trPr>
          <w:trHeight w:val="1070"/>
        </w:trPr>
        <w:tc>
          <w:tcPr>
            <w:tcW w:w="3003" w:type="dxa"/>
            <w:tcBorders>
              <w:top w:val="single" w:sz="4" w:space="0" w:color="000000"/>
              <w:left w:val="single" w:sz="4" w:space="0" w:color="000000"/>
              <w:bottom w:val="single" w:sz="4" w:space="0" w:color="000000"/>
            </w:tcBorders>
          </w:tcPr>
          <w:p w:rsidR="00B766D0" w:rsidRDefault="00B766D0" w:rsidP="00B766D0">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56544B" w:rsidRDefault="0056544B" w:rsidP="0056544B">
            <w:pPr>
              <w:rPr>
                <w:ins w:id="95" w:author="eddie aguilar" w:date="2016-04-01T14:41:00Z"/>
              </w:rPr>
            </w:pPr>
            <w:ins w:id="96" w:author="eddie aguilar" w:date="2016-04-01T14:41:00Z">
              <w:r w:rsidRPr="00C26285">
                <w:t>Display error message if username is already taken.</w:t>
              </w:r>
            </w:ins>
          </w:p>
          <w:p w:rsidR="00B766D0" w:rsidRDefault="0056544B" w:rsidP="0056544B">
            <w:pPr>
              <w:spacing w:after="0" w:line="240" w:lineRule="auto"/>
              <w:rPr>
                <w:ins w:id="97" w:author="eddie aguilar" w:date="2016-04-01T15:32:00Z"/>
              </w:rPr>
            </w:pPr>
            <w:ins w:id="98" w:author="eddie aguilar" w:date="2016-04-01T14:41:00Z">
              <w:r>
                <w:t>Display error message if both security answers do not match.</w:t>
              </w:r>
            </w:ins>
          </w:p>
          <w:p w:rsidR="00706803" w:rsidRDefault="00706803" w:rsidP="0056544B">
            <w:pPr>
              <w:spacing w:after="0" w:line="240" w:lineRule="auto"/>
            </w:pPr>
            <w:ins w:id="99" w:author="eddie aguilar" w:date="2016-04-01T15:32:00Z">
              <w:r>
                <w:t>User looks at the help instructions</w:t>
              </w:r>
            </w:ins>
          </w:p>
        </w:tc>
      </w:tr>
      <w:tr w:rsidR="00B766D0" w:rsidTr="007B521A">
        <w:trPr>
          <w:trHeight w:val="1070"/>
        </w:trPr>
        <w:tc>
          <w:tcPr>
            <w:tcW w:w="3003" w:type="dxa"/>
            <w:tcBorders>
              <w:top w:val="single" w:sz="4" w:space="0" w:color="000000"/>
              <w:left w:val="single" w:sz="4" w:space="0" w:color="000000"/>
              <w:bottom w:val="single" w:sz="4" w:space="0" w:color="000000"/>
            </w:tcBorders>
          </w:tcPr>
          <w:p w:rsidR="00B766D0" w:rsidRDefault="00B766D0" w:rsidP="00B766D0">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B766D0" w:rsidRDefault="0056544B" w:rsidP="0056544B">
            <w:pPr>
              <w:spacing w:after="0" w:line="240" w:lineRule="auto"/>
              <w:rPr>
                <w:ins w:id="100" w:author="eddie aguilar" w:date="2016-04-01T15:09:00Z"/>
              </w:rPr>
              <w:pPrChange w:id="101" w:author="eddie aguilar" w:date="2016-04-01T14:44:00Z">
                <w:pPr>
                  <w:spacing w:after="0" w:line="240" w:lineRule="auto"/>
                  <w:ind w:left="720"/>
                </w:pPr>
              </w:pPrChange>
            </w:pPr>
            <w:ins w:id="102" w:author="eddie aguilar" w:date="2016-04-01T14:43:00Z">
              <w:r>
                <w:t xml:space="preserve">Take the user to the main </w:t>
              </w:r>
            </w:ins>
            <w:ins w:id="103" w:author="eddie aguilar" w:date="2016-04-01T14:44:00Z">
              <w:r>
                <w:t>menu window</w:t>
              </w:r>
            </w:ins>
            <w:ins w:id="104" w:author="eddie aguilar" w:date="2016-04-01T14:43:00Z">
              <w:r>
                <w:t xml:space="preserve"> so he/she can select from all the initial options</w:t>
              </w:r>
            </w:ins>
          </w:p>
          <w:p w:rsidR="004521DA" w:rsidRDefault="004521DA" w:rsidP="0056544B">
            <w:pPr>
              <w:spacing w:after="0" w:line="240" w:lineRule="auto"/>
              <w:pPrChange w:id="105" w:author="eddie aguilar" w:date="2016-04-01T14:44:00Z">
                <w:pPr>
                  <w:spacing w:after="0" w:line="240" w:lineRule="auto"/>
                  <w:ind w:left="720"/>
                </w:pPr>
              </w:pPrChange>
            </w:pPr>
          </w:p>
        </w:tc>
      </w:tr>
    </w:tbl>
    <w:p w:rsidR="005E3182" w:rsidRDefault="005E3182" w:rsidP="005E3182">
      <w:pPr>
        <w:pStyle w:val="Heading3"/>
      </w:pPr>
      <w:bookmarkStart w:id="106" w:name="_Toc444352042"/>
      <w:r>
        <w:t>Use Case 2</w:t>
      </w:r>
      <w:bookmarkEnd w:id="106"/>
      <w:ins w:id="107" w:author="eddie aguilar" w:date="2016-04-01T14:45:00Z">
        <w:r w:rsidR="00A20965">
          <w:t>(Log in)</w:t>
        </w:r>
      </w:ins>
    </w:p>
    <w:tbl>
      <w:tblPr>
        <w:tblW w:w="8866" w:type="dxa"/>
        <w:tblInd w:w="-5" w:type="dxa"/>
        <w:tblLayout w:type="fixed"/>
        <w:tblLook w:val="0000" w:firstRow="0" w:lastRow="0" w:firstColumn="0" w:lastColumn="0" w:noHBand="0" w:noVBand="0"/>
      </w:tblPr>
      <w:tblGrid>
        <w:gridCol w:w="3003"/>
        <w:gridCol w:w="5863"/>
      </w:tblGrid>
      <w:tr w:rsidR="000F56D0" w:rsidTr="00010244">
        <w:trPr>
          <w:trHeight w:val="1169"/>
        </w:trPr>
        <w:tc>
          <w:tcPr>
            <w:tcW w:w="3003" w:type="dxa"/>
            <w:tcBorders>
              <w:top w:val="single" w:sz="4" w:space="0" w:color="000000"/>
              <w:left w:val="single" w:sz="4" w:space="0" w:color="000000"/>
              <w:bottom w:val="single" w:sz="4" w:space="0" w:color="000000"/>
            </w:tcBorders>
          </w:tcPr>
          <w:p w:rsidR="000F56D0" w:rsidRPr="00C26285" w:rsidRDefault="000F56D0" w:rsidP="000F56D0">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0F56D0" w:rsidRPr="00C26285" w:rsidRDefault="000F56D0" w:rsidP="000F56D0">
            <w:r w:rsidRPr="00C26285">
              <w:t>Log in to the game</w:t>
            </w:r>
            <w:r>
              <w:t>.</w:t>
            </w:r>
          </w:p>
        </w:tc>
      </w:tr>
      <w:tr w:rsidR="000F56D0" w:rsidTr="00010244">
        <w:trPr>
          <w:trHeight w:val="1187"/>
        </w:trPr>
        <w:tc>
          <w:tcPr>
            <w:tcW w:w="3003" w:type="dxa"/>
            <w:tcBorders>
              <w:top w:val="single" w:sz="4" w:space="0" w:color="000000"/>
              <w:left w:val="single" w:sz="4" w:space="0" w:color="000000"/>
              <w:bottom w:val="single" w:sz="4" w:space="0" w:color="000000"/>
            </w:tcBorders>
          </w:tcPr>
          <w:p w:rsidR="000F56D0" w:rsidRPr="00C26285" w:rsidRDefault="000F56D0" w:rsidP="000F56D0">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0F56D0" w:rsidRPr="00C26285" w:rsidRDefault="000F56D0" w:rsidP="000F56D0">
            <w:r w:rsidRPr="00C26285">
              <w:t xml:space="preserve">Enter the user name </w:t>
            </w:r>
            <w:r>
              <w:t xml:space="preserve">and password </w:t>
            </w:r>
            <w:r w:rsidRPr="00C26285">
              <w:t>to log into the game</w:t>
            </w:r>
            <w:r>
              <w:t>.</w:t>
            </w:r>
          </w:p>
        </w:tc>
      </w:tr>
      <w:tr w:rsidR="000F56D0" w:rsidTr="00010244">
        <w:trPr>
          <w:trHeight w:val="1070"/>
        </w:trPr>
        <w:tc>
          <w:tcPr>
            <w:tcW w:w="3003" w:type="dxa"/>
            <w:tcBorders>
              <w:top w:val="single" w:sz="4" w:space="0" w:color="000000"/>
              <w:left w:val="single" w:sz="4" w:space="0" w:color="000000"/>
              <w:bottom w:val="single" w:sz="4" w:space="0" w:color="000000"/>
            </w:tcBorders>
          </w:tcPr>
          <w:p w:rsidR="000F56D0" w:rsidRPr="00C26285" w:rsidRDefault="000F56D0" w:rsidP="000F56D0">
            <w:r w:rsidRPr="00C26285">
              <w:lastRenderedPageBreak/>
              <w:t>Preconditions</w:t>
            </w:r>
          </w:p>
        </w:tc>
        <w:tc>
          <w:tcPr>
            <w:tcW w:w="5863" w:type="dxa"/>
            <w:tcBorders>
              <w:top w:val="single" w:sz="4" w:space="0" w:color="000000"/>
              <w:left w:val="single" w:sz="4" w:space="0" w:color="000000"/>
              <w:bottom w:val="single" w:sz="4" w:space="0" w:color="000000"/>
              <w:right w:val="single" w:sz="4" w:space="0" w:color="000000"/>
            </w:tcBorders>
          </w:tcPr>
          <w:p w:rsidR="000F56D0" w:rsidRPr="00C26285" w:rsidRDefault="000F56D0" w:rsidP="000F56D0">
            <w:r w:rsidRPr="00C26285">
              <w:t>User has to be registered in order to log in</w:t>
            </w:r>
            <w:r>
              <w:t>.</w:t>
            </w:r>
          </w:p>
        </w:tc>
      </w:tr>
      <w:tr w:rsidR="000F56D0" w:rsidTr="00010244">
        <w:trPr>
          <w:trHeight w:val="1070"/>
        </w:trPr>
        <w:tc>
          <w:tcPr>
            <w:tcW w:w="3003" w:type="dxa"/>
            <w:tcBorders>
              <w:top w:val="single" w:sz="4" w:space="0" w:color="000000"/>
              <w:left w:val="single" w:sz="4" w:space="0" w:color="000000"/>
              <w:bottom w:val="single" w:sz="4" w:space="0" w:color="000000"/>
            </w:tcBorders>
          </w:tcPr>
          <w:p w:rsidR="000F56D0" w:rsidRPr="00C26285" w:rsidRDefault="000F56D0" w:rsidP="000F56D0">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0F56D0" w:rsidRDefault="000F56D0" w:rsidP="000F56D0">
            <w:pPr>
              <w:rPr>
                <w:ins w:id="108" w:author="eddie aguilar" w:date="2016-04-01T14:47:00Z"/>
              </w:rPr>
            </w:pPr>
            <w:del w:id="109" w:author="eddie aguilar" w:date="2016-04-01T14:45:00Z">
              <w:r w:rsidRPr="00C26285" w:rsidDel="00A20965">
                <w:delText>Display error message if user name</w:delText>
              </w:r>
              <w:r w:rsidDel="00A20965">
                <w:delText xml:space="preserve"> or password</w:delText>
              </w:r>
              <w:r w:rsidRPr="00C26285" w:rsidDel="00A20965">
                <w:delText xml:space="preserve"> is invalid</w:delText>
              </w:r>
            </w:del>
            <w:r>
              <w:t>.</w:t>
            </w:r>
            <w:ins w:id="110" w:author="eddie aguilar" w:date="2016-04-01T14:45:00Z">
              <w:r w:rsidR="00A20965">
                <w:t>User name forgets log in information</w:t>
              </w:r>
            </w:ins>
          </w:p>
          <w:p w:rsidR="00A20965" w:rsidRPr="00C26285" w:rsidRDefault="00A20965" w:rsidP="000F56D0">
            <w:ins w:id="111" w:author="eddie aguilar" w:date="2016-04-01T14:47:00Z">
              <w:r>
                <w:t>User forgets security question with answer</w:t>
              </w:r>
            </w:ins>
          </w:p>
        </w:tc>
      </w:tr>
      <w:tr w:rsidR="000F56D0" w:rsidTr="00010244">
        <w:trPr>
          <w:trHeight w:val="1070"/>
        </w:trPr>
        <w:tc>
          <w:tcPr>
            <w:tcW w:w="3003" w:type="dxa"/>
            <w:tcBorders>
              <w:top w:val="single" w:sz="4" w:space="0" w:color="000000"/>
              <w:left w:val="single" w:sz="4" w:space="0" w:color="000000"/>
              <w:bottom w:val="single" w:sz="4" w:space="0" w:color="000000"/>
            </w:tcBorders>
          </w:tcPr>
          <w:p w:rsidR="000F56D0" w:rsidRDefault="000F56D0" w:rsidP="000F56D0">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0F56D0" w:rsidRDefault="00A20965" w:rsidP="000F56D0">
            <w:pPr>
              <w:spacing w:after="0" w:line="240" w:lineRule="auto"/>
              <w:rPr>
                <w:ins w:id="112" w:author="eddie aguilar" w:date="2016-04-01T14:46:00Z"/>
              </w:rPr>
            </w:pPr>
            <w:ins w:id="113" w:author="eddie aguilar" w:date="2016-04-01T14:45:00Z">
              <w:r w:rsidRPr="00C26285">
                <w:t>Display error message if user name</w:t>
              </w:r>
              <w:r>
                <w:t xml:space="preserve"> or password</w:t>
              </w:r>
              <w:r w:rsidRPr="00C26285">
                <w:t xml:space="preserve"> is invalid</w:t>
              </w:r>
            </w:ins>
          </w:p>
          <w:p w:rsidR="00A20965" w:rsidRDefault="00A20965" w:rsidP="000F56D0">
            <w:pPr>
              <w:spacing w:after="0" w:line="240" w:lineRule="auto"/>
              <w:rPr>
                <w:ins w:id="114" w:author="eddie aguilar" w:date="2016-04-01T14:48:00Z"/>
              </w:rPr>
            </w:pPr>
            <w:proofErr w:type="spellStart"/>
            <w:ins w:id="115" w:author="eddie aguilar" w:date="2016-04-01T14:46:00Z">
              <w:r>
                <w:t>Give</w:t>
              </w:r>
              <w:proofErr w:type="spellEnd"/>
              <w:r>
                <w:t xml:space="preserve"> the option to reset password</w:t>
              </w:r>
            </w:ins>
          </w:p>
          <w:p w:rsidR="00A20965" w:rsidRDefault="00706803" w:rsidP="000F56D0">
            <w:pPr>
              <w:spacing w:after="0" w:line="240" w:lineRule="auto"/>
            </w:pPr>
            <w:ins w:id="116" w:author="eddie aguilar" w:date="2016-04-01T15:32:00Z">
              <w:r>
                <w:t>User looks at the help instructions</w:t>
              </w:r>
            </w:ins>
          </w:p>
        </w:tc>
        <w:bookmarkStart w:id="117" w:name="_GoBack"/>
        <w:bookmarkEnd w:id="117"/>
      </w:tr>
      <w:tr w:rsidR="000F56D0" w:rsidTr="00010244">
        <w:trPr>
          <w:trHeight w:val="1070"/>
        </w:trPr>
        <w:tc>
          <w:tcPr>
            <w:tcW w:w="3003" w:type="dxa"/>
            <w:tcBorders>
              <w:top w:val="single" w:sz="4" w:space="0" w:color="000000"/>
              <w:left w:val="single" w:sz="4" w:space="0" w:color="000000"/>
              <w:bottom w:val="single" w:sz="4" w:space="0" w:color="000000"/>
            </w:tcBorders>
          </w:tcPr>
          <w:p w:rsidR="000F56D0" w:rsidRDefault="000F56D0" w:rsidP="000F56D0">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4521DA" w:rsidRDefault="00A20965" w:rsidP="00A20965">
            <w:pPr>
              <w:spacing w:after="0" w:line="240" w:lineRule="auto"/>
              <w:rPr>
                <w:ins w:id="118" w:author="eddie aguilar" w:date="2016-04-01T15:09:00Z"/>
              </w:rPr>
              <w:pPrChange w:id="119" w:author="eddie aguilar" w:date="2016-04-01T14:46:00Z">
                <w:pPr>
                  <w:spacing w:after="0" w:line="240" w:lineRule="auto"/>
                  <w:ind w:left="720"/>
                </w:pPr>
              </w:pPrChange>
            </w:pPr>
            <w:ins w:id="120" w:author="eddie aguilar" w:date="2016-04-01T14:46:00Z">
              <w:r>
                <w:t xml:space="preserve">User decides to reset password, </w:t>
              </w:r>
            </w:ins>
            <w:ins w:id="121" w:author="eddie aguilar" w:date="2016-04-01T14:47:00Z">
              <w:r>
                <w:t>security</w:t>
              </w:r>
            </w:ins>
            <w:ins w:id="122" w:author="eddie aguilar" w:date="2016-04-01T14:46:00Z">
              <w:r>
                <w:t xml:space="preserve"> must be answered.</w:t>
              </w:r>
            </w:ins>
          </w:p>
          <w:p w:rsidR="000F56D0" w:rsidRDefault="004521DA" w:rsidP="00A20965">
            <w:pPr>
              <w:spacing w:after="0" w:line="240" w:lineRule="auto"/>
              <w:rPr>
                <w:ins w:id="123" w:author="eddie aguilar" w:date="2016-04-01T15:09:00Z"/>
              </w:rPr>
              <w:pPrChange w:id="124" w:author="eddie aguilar" w:date="2016-04-01T14:46:00Z">
                <w:pPr>
                  <w:spacing w:after="0" w:line="240" w:lineRule="auto"/>
                  <w:ind w:left="720"/>
                </w:pPr>
              </w:pPrChange>
            </w:pPr>
            <w:ins w:id="125" w:author="eddie aguilar" w:date="2016-04-01T15:09:00Z">
              <w:r>
                <w:t xml:space="preserve"> </w:t>
              </w:r>
            </w:ins>
          </w:p>
          <w:p w:rsidR="004521DA" w:rsidRDefault="004521DA" w:rsidP="00A20965">
            <w:pPr>
              <w:spacing w:after="0" w:line="240" w:lineRule="auto"/>
              <w:pPrChange w:id="126" w:author="eddie aguilar" w:date="2016-04-01T14:46:00Z">
                <w:pPr>
                  <w:spacing w:after="0" w:line="240" w:lineRule="auto"/>
                  <w:ind w:left="720"/>
                </w:pPr>
              </w:pPrChange>
            </w:pPr>
          </w:p>
        </w:tc>
      </w:tr>
    </w:tbl>
    <w:p w:rsidR="005E3182" w:rsidRDefault="005E3182" w:rsidP="005E3182">
      <w:pPr>
        <w:pStyle w:val="Heading3"/>
      </w:pPr>
      <w:bookmarkStart w:id="127" w:name="_Toc444352043"/>
      <w:r>
        <w:t>Use Case 3</w:t>
      </w:r>
      <w:bookmarkEnd w:id="127"/>
      <w:ins w:id="128" w:author="Euclides Afonso" w:date="2016-03-26T17:39:00Z">
        <w:r w:rsidR="00DE0BD6">
          <w:t xml:space="preserve"> (Play as Guest)</w:t>
        </w:r>
      </w:ins>
    </w:p>
    <w:tbl>
      <w:tblPr>
        <w:tblW w:w="8866" w:type="dxa"/>
        <w:tblInd w:w="-5" w:type="dxa"/>
        <w:tblLayout w:type="fixed"/>
        <w:tblLook w:val="0000" w:firstRow="0" w:lastRow="0" w:firstColumn="0" w:lastColumn="0" w:noHBand="0" w:noVBand="0"/>
      </w:tblPr>
      <w:tblGrid>
        <w:gridCol w:w="3003"/>
        <w:gridCol w:w="5863"/>
      </w:tblGrid>
      <w:tr w:rsidR="006F5E7B" w:rsidTr="00010244">
        <w:trPr>
          <w:trHeight w:val="1169"/>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0F56D0" w:rsidP="006F5E7B">
            <w:r>
              <w:t xml:space="preserve">Play </w:t>
            </w:r>
            <w:r w:rsidR="0044329E">
              <w:t xml:space="preserve">a game </w:t>
            </w:r>
            <w:r>
              <w:t xml:space="preserve">as </w:t>
            </w:r>
            <w:r w:rsidR="0044329E">
              <w:t xml:space="preserve">a </w:t>
            </w:r>
            <w:r>
              <w:t>guest</w:t>
            </w:r>
            <w:r w:rsidR="0044329E">
              <w:t>.</w:t>
            </w:r>
          </w:p>
        </w:tc>
      </w:tr>
      <w:tr w:rsidR="006F5E7B" w:rsidTr="00010244">
        <w:trPr>
          <w:trHeight w:val="1187"/>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0F56D0" w:rsidP="006F5E7B">
            <w:r>
              <w:t>Start a new game without logging in.</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0F56D0">
            <w:r w:rsidRPr="00C26285">
              <w:t xml:space="preserve">User </w:t>
            </w:r>
            <w:r w:rsidR="000F56D0">
              <w:t>cannot already be logged in.</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AA639A" w:rsidP="000F56D0">
            <w:ins w:id="129" w:author="eddie aguilar" w:date="2016-04-01T14:58:00Z">
              <w:r>
                <w:t>User is already logged in and tries to play as guest</w:t>
              </w:r>
            </w:ins>
            <w:del w:id="130" w:author="eddie aguilar" w:date="2016-04-01T14:57:00Z">
              <w:r w:rsidR="006F5E7B" w:rsidRPr="00C26285" w:rsidDel="00AA639A">
                <w:delText xml:space="preserve">Display error message if user </w:delText>
              </w:r>
              <w:r w:rsidR="000F56D0" w:rsidDel="00AA639A">
                <w:delText>is logged in.</w:delText>
              </w:r>
            </w:del>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AA639A" w:rsidRDefault="00AA639A" w:rsidP="006F5E7B">
            <w:pPr>
              <w:spacing w:after="0" w:line="240" w:lineRule="auto"/>
              <w:rPr>
                <w:ins w:id="131" w:author="eddie aguilar" w:date="2016-04-01T15:33:00Z"/>
              </w:rPr>
            </w:pPr>
            <w:ins w:id="132" w:author="eddie aguilar" w:date="2016-04-01T14:57:00Z">
              <w:r w:rsidRPr="00C26285">
                <w:t xml:space="preserve">Display error message if user </w:t>
              </w:r>
              <w:r>
                <w:t>is logged in</w:t>
              </w:r>
              <w:r>
                <w:t xml:space="preserve"> </w:t>
              </w:r>
            </w:ins>
            <w:ins w:id="133" w:author="eddie aguilar" w:date="2016-04-01T14:59:00Z">
              <w:r w:rsidR="00F67B64">
                <w:t xml:space="preserve">( are we </w:t>
              </w:r>
              <w:proofErr w:type="spellStart"/>
              <w:r w:rsidR="00F67B64">
                <w:t>gonna</w:t>
              </w:r>
              <w:proofErr w:type="spellEnd"/>
              <w:r w:rsidR="00F67B64">
                <w:t xml:space="preserve"> give the option to log user out o</w:t>
              </w:r>
            </w:ins>
            <w:ins w:id="134" w:author="eddie aguilar" w:date="2016-04-01T15:00:00Z">
              <w:r w:rsidR="00F67B64">
                <w:t>r log user out automatically )</w:t>
              </w:r>
            </w:ins>
          </w:p>
          <w:p w:rsidR="00706803" w:rsidRDefault="00706803" w:rsidP="006F5E7B">
            <w:pPr>
              <w:spacing w:after="0" w:line="240" w:lineRule="auto"/>
            </w:pPr>
            <w:ins w:id="135" w:author="eddie aguilar" w:date="2016-04-01T15:33:00Z">
              <w:r>
                <w:t>User looks at the help instructions</w:t>
              </w:r>
            </w:ins>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6F5E7B" w:rsidRDefault="00F67B64" w:rsidP="00F67B64">
            <w:pPr>
              <w:spacing w:after="0" w:line="240" w:lineRule="auto"/>
              <w:rPr>
                <w:ins w:id="136" w:author="eddie aguilar" w:date="2016-04-01T15:08:00Z"/>
              </w:rPr>
              <w:pPrChange w:id="137" w:author="eddie aguilar" w:date="2016-04-01T15:00:00Z">
                <w:pPr>
                  <w:spacing w:after="0" w:line="240" w:lineRule="auto"/>
                  <w:ind w:left="720"/>
                </w:pPr>
              </w:pPrChange>
            </w:pPr>
            <w:ins w:id="138" w:author="eddie aguilar" w:date="2016-04-01T15:00:00Z">
              <w:r>
                <w:t>User chooses to log out and play as guest.</w:t>
              </w:r>
            </w:ins>
          </w:p>
          <w:p w:rsidR="00F67B64" w:rsidRDefault="00F67B64" w:rsidP="00F67B64">
            <w:pPr>
              <w:spacing w:after="0" w:line="240" w:lineRule="auto"/>
              <w:pPrChange w:id="139" w:author="eddie aguilar" w:date="2016-04-01T15:00:00Z">
                <w:pPr>
                  <w:spacing w:after="0" w:line="240" w:lineRule="auto"/>
                  <w:ind w:left="720"/>
                </w:pPr>
              </w:pPrChange>
            </w:pPr>
          </w:p>
        </w:tc>
      </w:tr>
    </w:tbl>
    <w:p w:rsidR="005E3182" w:rsidRDefault="005E3182" w:rsidP="005E3182">
      <w:pPr>
        <w:pStyle w:val="Heading3"/>
      </w:pPr>
      <w:bookmarkStart w:id="140" w:name="_Toc444352044"/>
      <w:r>
        <w:lastRenderedPageBreak/>
        <w:t>Use Case 4</w:t>
      </w:r>
      <w:bookmarkEnd w:id="140"/>
      <w:ins w:id="141" w:author="Euclides Afonso" w:date="2016-03-26T17:39:00Z">
        <w:r w:rsidR="00DE0BD6">
          <w:t xml:space="preserve"> (Reset Password)</w:t>
        </w:r>
      </w:ins>
    </w:p>
    <w:tbl>
      <w:tblPr>
        <w:tblW w:w="8866" w:type="dxa"/>
        <w:tblInd w:w="-5" w:type="dxa"/>
        <w:tblLayout w:type="fixed"/>
        <w:tblLook w:val="0000" w:firstRow="0" w:lastRow="0" w:firstColumn="0" w:lastColumn="0" w:noHBand="0" w:noVBand="0"/>
      </w:tblPr>
      <w:tblGrid>
        <w:gridCol w:w="3003"/>
        <w:gridCol w:w="5863"/>
      </w:tblGrid>
      <w:tr w:rsidR="000006B9" w:rsidTr="00010244">
        <w:trPr>
          <w:trHeight w:val="1169"/>
        </w:trPr>
        <w:tc>
          <w:tcPr>
            <w:tcW w:w="3003" w:type="dxa"/>
            <w:tcBorders>
              <w:top w:val="single" w:sz="4" w:space="0" w:color="000000"/>
              <w:left w:val="single" w:sz="4" w:space="0" w:color="000000"/>
              <w:bottom w:val="single" w:sz="4" w:space="0" w:color="000000"/>
            </w:tcBorders>
          </w:tcPr>
          <w:p w:rsidR="000006B9" w:rsidRPr="00C26285" w:rsidRDefault="000006B9" w:rsidP="000006B9">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0006B9" w:rsidRPr="00C26285" w:rsidRDefault="0044329E" w:rsidP="000006B9">
            <w:r>
              <w:t>Reset password.</w:t>
            </w:r>
          </w:p>
        </w:tc>
      </w:tr>
      <w:tr w:rsidR="000006B9" w:rsidTr="00010244">
        <w:trPr>
          <w:trHeight w:val="1187"/>
        </w:trPr>
        <w:tc>
          <w:tcPr>
            <w:tcW w:w="3003" w:type="dxa"/>
            <w:tcBorders>
              <w:top w:val="single" w:sz="4" w:space="0" w:color="000000"/>
              <w:left w:val="single" w:sz="4" w:space="0" w:color="000000"/>
              <w:bottom w:val="single" w:sz="4" w:space="0" w:color="000000"/>
            </w:tcBorders>
          </w:tcPr>
          <w:p w:rsidR="000006B9" w:rsidRPr="00C26285" w:rsidRDefault="000006B9" w:rsidP="000006B9">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0006B9" w:rsidRPr="00C26285" w:rsidRDefault="0044329E" w:rsidP="0044329E">
            <w:r>
              <w:t>Reset</w:t>
            </w:r>
            <w:r w:rsidR="000006B9" w:rsidRPr="00C26285">
              <w:t xml:space="preserve"> </w:t>
            </w:r>
            <w:r>
              <w:t>user</w:t>
            </w:r>
            <w:r w:rsidR="000006B9" w:rsidRPr="00C26285">
              <w:t xml:space="preserve"> password</w:t>
            </w:r>
            <w:r>
              <w:t>.</w:t>
            </w:r>
          </w:p>
        </w:tc>
      </w:tr>
      <w:tr w:rsidR="000006B9" w:rsidTr="00010244">
        <w:trPr>
          <w:trHeight w:val="1070"/>
        </w:trPr>
        <w:tc>
          <w:tcPr>
            <w:tcW w:w="3003" w:type="dxa"/>
            <w:tcBorders>
              <w:top w:val="single" w:sz="4" w:space="0" w:color="000000"/>
              <w:left w:val="single" w:sz="4" w:space="0" w:color="000000"/>
              <w:bottom w:val="single" w:sz="4" w:space="0" w:color="000000"/>
            </w:tcBorders>
          </w:tcPr>
          <w:p w:rsidR="000006B9" w:rsidRPr="00C26285" w:rsidRDefault="000006B9" w:rsidP="000006B9">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0006B9" w:rsidRPr="00C26285" w:rsidRDefault="000D5BCD" w:rsidP="000006B9">
            <w:r>
              <w:t>User must already be registered.</w:t>
            </w:r>
          </w:p>
        </w:tc>
      </w:tr>
      <w:tr w:rsidR="000006B9" w:rsidTr="00010244">
        <w:trPr>
          <w:trHeight w:val="1070"/>
        </w:trPr>
        <w:tc>
          <w:tcPr>
            <w:tcW w:w="3003" w:type="dxa"/>
            <w:tcBorders>
              <w:top w:val="single" w:sz="4" w:space="0" w:color="000000"/>
              <w:left w:val="single" w:sz="4" w:space="0" w:color="000000"/>
              <w:bottom w:val="single" w:sz="4" w:space="0" w:color="000000"/>
            </w:tcBorders>
          </w:tcPr>
          <w:p w:rsidR="000006B9" w:rsidRPr="00C26285" w:rsidRDefault="000006B9" w:rsidP="000006B9">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0006B9" w:rsidDel="00F67B64" w:rsidRDefault="00F67B64" w:rsidP="009851AB">
            <w:pPr>
              <w:rPr>
                <w:del w:id="142" w:author="eddie aguilar" w:date="2016-04-01T15:02:00Z"/>
              </w:rPr>
            </w:pPr>
            <w:ins w:id="143" w:author="eddie aguilar" w:date="2016-04-01T15:01:00Z">
              <w:r>
                <w:t>User is given an error message of</w:t>
              </w:r>
            </w:ins>
            <w:del w:id="144" w:author="eddie aguilar" w:date="2016-04-01T15:01:00Z">
              <w:r w:rsidR="009851AB" w:rsidDel="00F67B64">
                <w:delText>Displays error if</w:delText>
              </w:r>
            </w:del>
            <w:r w:rsidR="009851AB">
              <w:t xml:space="preserve"> invalid username given</w:t>
            </w:r>
          </w:p>
          <w:p w:rsidR="00F67B64" w:rsidRDefault="00F67B64" w:rsidP="009851AB">
            <w:pPr>
              <w:rPr>
                <w:ins w:id="145" w:author="eddie aguilar" w:date="2016-04-01T15:02:00Z"/>
              </w:rPr>
            </w:pPr>
          </w:p>
          <w:p w:rsidR="001242D7" w:rsidRPr="00C26285" w:rsidRDefault="001242D7" w:rsidP="009851AB">
            <w:ins w:id="146" w:author="Euclides Afonso" w:date="2016-03-26T15:26:00Z">
              <w:del w:id="147" w:author="eddie aguilar" w:date="2016-04-01T15:02:00Z">
                <w:r w:rsidDel="00F67B64">
                  <w:delText>Display error</w:delText>
                </w:r>
              </w:del>
              <w:r>
                <w:t xml:space="preserve"> </w:t>
              </w:r>
            </w:ins>
            <w:ins w:id="148" w:author="eddie aguilar" w:date="2016-04-01T15:02:00Z">
              <w:r w:rsidR="00F67B64">
                <w:t>I</w:t>
              </w:r>
            </w:ins>
            <w:ins w:id="149" w:author="Euclides Afonso" w:date="2016-03-26T15:26:00Z">
              <w:del w:id="150" w:author="eddie aguilar" w:date="2016-04-01T15:02:00Z">
                <w:r w:rsidDel="00F67B64">
                  <w:delText>i</w:delText>
                </w:r>
              </w:del>
              <w:r>
                <w:t>f answer to securit</w:t>
              </w:r>
            </w:ins>
            <w:ins w:id="151" w:author="Euclides Afonso" w:date="2016-03-26T15:27:00Z">
              <w:r>
                <w:t>y question is invalid</w:t>
              </w:r>
            </w:ins>
            <w:ins w:id="152" w:author="eddie aguilar" w:date="2016-04-01T15:02:00Z">
              <w:r w:rsidR="00F67B64">
                <w:t xml:space="preserve"> display another message </w:t>
              </w:r>
            </w:ins>
          </w:p>
        </w:tc>
      </w:tr>
      <w:tr w:rsidR="000006B9" w:rsidTr="00010244">
        <w:trPr>
          <w:trHeight w:val="1070"/>
        </w:trPr>
        <w:tc>
          <w:tcPr>
            <w:tcW w:w="3003" w:type="dxa"/>
            <w:tcBorders>
              <w:top w:val="single" w:sz="4" w:space="0" w:color="000000"/>
              <w:left w:val="single" w:sz="4" w:space="0" w:color="000000"/>
              <w:bottom w:val="single" w:sz="4" w:space="0" w:color="000000"/>
            </w:tcBorders>
          </w:tcPr>
          <w:p w:rsidR="000006B9" w:rsidRDefault="000006B9" w:rsidP="000006B9">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0006B9" w:rsidRDefault="009E3496" w:rsidP="000006B9">
            <w:pPr>
              <w:spacing w:after="0" w:line="240" w:lineRule="auto"/>
              <w:rPr>
                <w:ins w:id="153" w:author="Euclides Afonso" w:date="2016-03-26T20:24:00Z"/>
              </w:rPr>
            </w:pPr>
            <w:ins w:id="154" w:author="Euclides Afonso" w:date="2016-03-26T20:22:00Z">
              <w:r>
                <w:t>Username rec</w:t>
              </w:r>
            </w:ins>
            <w:ins w:id="155" w:author="Euclides Afonso" w:date="2016-03-26T20:23:00Z">
              <w:r>
                <w:t>overy option is given in case user</w:t>
              </w:r>
            </w:ins>
            <w:ins w:id="156" w:author="eddie aguilar" w:date="2016-04-01T15:02:00Z">
              <w:r w:rsidR="00F67B64">
                <w:t xml:space="preserve"> has forgotten it.</w:t>
              </w:r>
            </w:ins>
            <w:ins w:id="157" w:author="Euclides Afonso" w:date="2016-03-26T20:23:00Z">
              <w:del w:id="158" w:author="eddie aguilar" w:date="2016-04-01T15:02:00Z">
                <w:r w:rsidDel="00F67B64">
                  <w:delText xml:space="preserve"> has forgotten it.</w:delText>
                </w:r>
              </w:del>
            </w:ins>
          </w:p>
          <w:p w:rsidR="009E3496" w:rsidRDefault="00F67B64" w:rsidP="000006B9">
            <w:pPr>
              <w:spacing w:after="0" w:line="240" w:lineRule="auto"/>
              <w:rPr>
                <w:ins w:id="159" w:author="eddie aguilar" w:date="2016-04-01T15:33:00Z"/>
              </w:rPr>
            </w:pPr>
            <w:ins w:id="160" w:author="eddie aguilar" w:date="2016-04-01T15:04:00Z">
              <w:r>
                <w:t>(</w:t>
              </w:r>
            </w:ins>
            <w:ins w:id="161" w:author="Euclides Afonso" w:date="2016-03-26T20:24:00Z">
              <w:r w:rsidR="009E3496">
                <w:t xml:space="preserve">Create new account if security question is not answered </w:t>
              </w:r>
              <w:proofErr w:type="gramStart"/>
              <w:r w:rsidR="009E3496">
                <w:t>correctly.</w:t>
              </w:r>
            </w:ins>
            <w:ins w:id="162" w:author="eddie aguilar" w:date="2016-04-01T15:04:00Z">
              <w:r>
                <w:t>??</w:t>
              </w:r>
              <w:proofErr w:type="gramEnd"/>
              <w:r>
                <w:t>)</w:t>
              </w:r>
            </w:ins>
          </w:p>
          <w:p w:rsidR="00706803" w:rsidRDefault="00706803" w:rsidP="000006B9">
            <w:pPr>
              <w:spacing w:after="0" w:line="240" w:lineRule="auto"/>
            </w:pPr>
            <w:ins w:id="163" w:author="eddie aguilar" w:date="2016-04-01T15:33:00Z">
              <w:r>
                <w:t>User looks at the help instructions</w:t>
              </w:r>
            </w:ins>
          </w:p>
        </w:tc>
      </w:tr>
      <w:tr w:rsidR="000006B9" w:rsidTr="00010244">
        <w:trPr>
          <w:trHeight w:val="1070"/>
        </w:trPr>
        <w:tc>
          <w:tcPr>
            <w:tcW w:w="3003" w:type="dxa"/>
            <w:tcBorders>
              <w:top w:val="single" w:sz="4" w:space="0" w:color="000000"/>
              <w:left w:val="single" w:sz="4" w:space="0" w:color="000000"/>
              <w:bottom w:val="single" w:sz="4" w:space="0" w:color="000000"/>
            </w:tcBorders>
          </w:tcPr>
          <w:p w:rsidR="000006B9" w:rsidRDefault="000006B9" w:rsidP="000006B9">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0006B9" w:rsidRDefault="009E3496">
            <w:pPr>
              <w:spacing w:after="0" w:line="240" w:lineRule="auto"/>
              <w:rPr>
                <w:ins w:id="164" w:author="eddie aguilar" w:date="2016-04-01T15:05:00Z"/>
              </w:rPr>
              <w:pPrChange w:id="165" w:author="Euclides Afonso" w:date="2016-03-26T20:23:00Z">
                <w:pPr>
                  <w:spacing w:after="0" w:line="240" w:lineRule="auto"/>
                  <w:ind w:left="720"/>
                </w:pPr>
              </w:pPrChange>
            </w:pPr>
            <w:ins w:id="166" w:author="Euclides Afonso" w:date="2016-03-26T20:23:00Z">
              <w:r>
                <w:t>Retrieve user’s information from database when and if</w:t>
              </w:r>
            </w:ins>
            <w:ins w:id="167" w:author="Euclides Afonso" w:date="2016-03-26T20:24:00Z">
              <w:r>
                <w:t xml:space="preserve"> the security question is answered correctly.</w:t>
              </w:r>
            </w:ins>
          </w:p>
          <w:p w:rsidR="00F67B64" w:rsidRDefault="00F67B64">
            <w:pPr>
              <w:spacing w:after="0" w:line="240" w:lineRule="auto"/>
              <w:pPrChange w:id="168" w:author="Euclides Afonso" w:date="2016-03-26T20:23:00Z">
                <w:pPr>
                  <w:spacing w:after="0" w:line="240" w:lineRule="auto"/>
                  <w:ind w:left="720"/>
                </w:pPr>
              </w:pPrChange>
            </w:pPr>
            <w:ins w:id="169" w:author="eddie aguilar" w:date="2016-04-01T15:05:00Z">
              <w:r>
                <w:t>Take user to main window for the option to log in again.</w:t>
              </w:r>
            </w:ins>
          </w:p>
        </w:tc>
      </w:tr>
    </w:tbl>
    <w:p w:rsidR="005E3182" w:rsidRDefault="005E3182" w:rsidP="005E3182">
      <w:pPr>
        <w:pStyle w:val="Heading3"/>
      </w:pPr>
      <w:bookmarkStart w:id="170" w:name="_Toc444352045"/>
      <w:r>
        <w:t>Use Case 5</w:t>
      </w:r>
      <w:bookmarkEnd w:id="170"/>
      <w:ins w:id="171" w:author="eddie aguilar" w:date="2016-04-01T15:05:00Z">
        <w:r w:rsidR="00F67B64">
          <w:t>(View Statistics)</w:t>
        </w:r>
      </w:ins>
    </w:p>
    <w:tbl>
      <w:tblPr>
        <w:tblW w:w="8866" w:type="dxa"/>
        <w:tblInd w:w="-5" w:type="dxa"/>
        <w:tblLayout w:type="fixed"/>
        <w:tblLook w:val="0000" w:firstRow="0" w:lastRow="0" w:firstColumn="0" w:lastColumn="0" w:noHBand="0" w:noVBand="0"/>
      </w:tblPr>
      <w:tblGrid>
        <w:gridCol w:w="3003"/>
        <w:gridCol w:w="5863"/>
      </w:tblGrid>
      <w:tr w:rsidR="006F5E7B" w:rsidTr="00010244">
        <w:trPr>
          <w:trHeight w:val="1169"/>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BA3F8C" w:rsidP="00BA3F8C">
            <w:r>
              <w:t>View play statistics.</w:t>
            </w:r>
          </w:p>
        </w:tc>
      </w:tr>
      <w:tr w:rsidR="006F5E7B" w:rsidTr="00010244">
        <w:trPr>
          <w:trHeight w:val="1187"/>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BA3F8C" w:rsidP="00BA3F8C">
            <w:r>
              <w:t>Displays user Win/Loss record.</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BA3F8C" w:rsidP="006F5E7B">
            <w:r>
              <w:t>User must be logged i</w:t>
            </w:r>
            <w:ins w:id="172" w:author="eddie aguilar" w:date="2016-04-01T15:07:00Z">
              <w:r w:rsidR="00F67B64">
                <w:t>n.</w:t>
              </w:r>
            </w:ins>
            <w:del w:id="173" w:author="eddie aguilar" w:date="2016-04-01T15:07:00Z">
              <w:r w:rsidDel="00F67B64">
                <w:delText>n.</w:delText>
              </w:r>
            </w:del>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4521DA" w:rsidRDefault="00F67B64" w:rsidP="00BA3F8C">
            <w:pPr>
              <w:rPr>
                <w:ins w:id="174" w:author="eddie aguilar" w:date="2016-04-01T15:15:00Z"/>
              </w:rPr>
            </w:pPr>
            <w:ins w:id="175" w:author="eddie aguilar" w:date="2016-04-01T15:07:00Z">
              <w:r>
                <w:t xml:space="preserve">New user with no play history </w:t>
              </w:r>
              <w:proofErr w:type="gramStart"/>
              <w:r>
                <w:t>requests  to</w:t>
              </w:r>
              <w:proofErr w:type="gramEnd"/>
              <w:r>
                <w:t xml:space="preserve"> view </w:t>
              </w:r>
            </w:ins>
            <w:ins w:id="176" w:author="eddie aguilar" w:date="2016-04-01T15:14:00Z">
              <w:r w:rsidR="004521DA">
                <w:t>statistics</w:t>
              </w:r>
            </w:ins>
            <w:del w:id="177" w:author="eddie aguilar" w:date="2016-04-01T15:07:00Z">
              <w:r w:rsidR="00BA3F8C" w:rsidDel="00F67B64">
                <w:delText xml:space="preserve">Displays </w:delText>
              </w:r>
            </w:del>
            <w:ins w:id="178" w:author="Euclides Afonso" w:date="2016-03-26T16:01:00Z">
              <w:del w:id="179" w:author="eddie aguilar" w:date="2016-04-01T15:07:00Z">
                <w:r w:rsidR="00F74052" w:rsidDel="00F67B64">
                  <w:delText>message notifying new user</w:delText>
                </w:r>
              </w:del>
            </w:ins>
            <w:ins w:id="180" w:author="Euclides Afonso" w:date="2016-03-26T16:02:00Z">
              <w:del w:id="181" w:author="eddie aguilar" w:date="2016-04-01T15:07:00Z">
                <w:r w:rsidR="00F74052" w:rsidDel="00F67B64">
                  <w:delText xml:space="preserve"> if</w:delText>
                </w:r>
              </w:del>
            </w:ins>
            <w:ins w:id="182" w:author="Euclides Afonso" w:date="2016-03-26T16:01:00Z">
              <w:del w:id="183" w:author="eddie aguilar" w:date="2016-04-01T15:07:00Z">
                <w:r w:rsidR="00F74052" w:rsidDel="00F67B64">
                  <w:delText xml:space="preserve"> there is no saved plays</w:delText>
                </w:r>
              </w:del>
              <w:r w:rsidR="00F74052">
                <w:t>.</w:t>
              </w:r>
            </w:ins>
          </w:p>
          <w:p w:rsidR="006F5E7B" w:rsidRPr="00C26285" w:rsidRDefault="004521DA" w:rsidP="00BA3F8C">
            <w:ins w:id="184" w:author="eddie aguilar" w:date="2016-04-01T15:15:00Z">
              <w:r>
                <w:t>Display error message</w:t>
              </w:r>
            </w:ins>
            <w:del w:id="185" w:author="Euclides Afonso" w:date="2016-03-26T16:01:00Z">
              <w:r w:rsidR="00BA3F8C" w:rsidDel="00F74052">
                <w:delText>error</w:delText>
              </w:r>
            </w:del>
            <w:del w:id="186" w:author="Euclides Afonso" w:date="2016-03-26T16:00:00Z">
              <w:r w:rsidR="00BA3F8C" w:rsidDel="00057546">
                <w:delText xml:space="preserve"> if not logged in.</w:delText>
              </w:r>
            </w:del>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lastRenderedPageBreak/>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4521DA" w:rsidRDefault="002C33D4" w:rsidP="006F5E7B">
            <w:pPr>
              <w:spacing w:after="0" w:line="240" w:lineRule="auto"/>
              <w:rPr>
                <w:ins w:id="187" w:author="Euclides Afonso" w:date="2016-03-26T20:25:00Z"/>
              </w:rPr>
            </w:pPr>
            <w:ins w:id="188" w:author="Euclides Afonso" w:date="2016-03-26T20:25:00Z">
              <w:r>
                <w:t xml:space="preserve">User </w:t>
              </w:r>
            </w:ins>
            <w:ins w:id="189" w:author="eddie aguilar" w:date="2016-04-01T15:16:00Z">
              <w:r w:rsidR="004521DA">
                <w:t>play</w:t>
              </w:r>
            </w:ins>
            <w:ins w:id="190" w:author="Euclides Afonso" w:date="2016-03-26T20:25:00Z">
              <w:del w:id="191" w:author="eddie aguilar" w:date="2016-04-01T15:16:00Z">
                <w:r w:rsidDel="004521DA">
                  <w:delText>choose</w:delText>
                </w:r>
              </w:del>
              <w:del w:id="192" w:author="eddie aguilar" w:date="2016-04-01T15:15:00Z">
                <w:r w:rsidDel="004521DA">
                  <w:delText>s to exit</w:delText>
                </w:r>
              </w:del>
              <w:r>
                <w:t xml:space="preserve"> the game without looking the statistics.</w:t>
              </w:r>
            </w:ins>
          </w:p>
          <w:p w:rsidR="002C33D4" w:rsidRDefault="002C33D4" w:rsidP="006F5E7B">
            <w:pPr>
              <w:spacing w:after="0" w:line="240" w:lineRule="auto"/>
              <w:rPr>
                <w:ins w:id="193" w:author="eddie aguilar" w:date="2016-04-01T15:33:00Z"/>
              </w:rPr>
            </w:pPr>
            <w:ins w:id="194" w:author="Euclides Afonso" w:date="2016-03-26T20:25:00Z">
              <w:r>
                <w:t xml:space="preserve">User chooses the help option to receive </w:t>
              </w:r>
            </w:ins>
            <w:ins w:id="195" w:author="Euclides Afonso" w:date="2016-03-26T20:26:00Z">
              <w:r>
                <w:t>instructions</w:t>
              </w:r>
            </w:ins>
          </w:p>
          <w:p w:rsidR="00706803" w:rsidRDefault="00706803" w:rsidP="006F5E7B">
            <w:pPr>
              <w:spacing w:after="0" w:line="240" w:lineRule="auto"/>
            </w:pPr>
            <w:ins w:id="196" w:author="eddie aguilar" w:date="2016-04-01T15:34:00Z">
              <w:r>
                <w:t>User looks at the help instructions</w:t>
              </w:r>
            </w:ins>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6F5E7B" w:rsidRDefault="004521DA">
            <w:pPr>
              <w:spacing w:after="0" w:line="240" w:lineRule="auto"/>
              <w:rPr>
                <w:ins w:id="197" w:author="Euclides Afonso" w:date="2016-03-26T20:27:00Z"/>
              </w:rPr>
              <w:pPrChange w:id="198" w:author="Euclides Afonso" w:date="2016-03-26T20:26:00Z">
                <w:pPr>
                  <w:spacing w:after="0" w:line="240" w:lineRule="auto"/>
                  <w:ind w:left="720"/>
                </w:pPr>
              </w:pPrChange>
            </w:pPr>
            <w:ins w:id="199" w:author="eddie aguilar" w:date="2016-04-01T15:16:00Z">
              <w:r>
                <w:t>User is given option to end or continue game.</w:t>
              </w:r>
            </w:ins>
            <w:ins w:id="200" w:author="Euclides Afonso" w:date="2016-03-26T20:26:00Z">
              <w:del w:id="201" w:author="eddie aguilar" w:date="2016-04-01T15:10:00Z">
                <w:r w:rsidR="002C33D4" w:rsidDel="004521DA">
                  <w:delText xml:space="preserve">The program closes itself </w:delText>
                </w:r>
              </w:del>
            </w:ins>
          </w:p>
          <w:p w:rsidR="002C33D4" w:rsidRDefault="002C33D4">
            <w:pPr>
              <w:spacing w:after="0" w:line="240" w:lineRule="auto"/>
              <w:pPrChange w:id="202" w:author="Euclides Afonso" w:date="2016-03-26T20:26:00Z">
                <w:pPr>
                  <w:spacing w:after="0" w:line="240" w:lineRule="auto"/>
                  <w:ind w:left="720"/>
                </w:pPr>
              </w:pPrChange>
            </w:pPr>
            <w:ins w:id="203" w:author="Euclides Afonso" w:date="2016-03-26T20:27:00Z">
              <w:del w:id="204" w:author="eddie aguilar" w:date="2016-04-01T15:10:00Z">
                <w:r w:rsidDel="004521DA">
                  <w:delText>The help windows displays.</w:delText>
                </w:r>
              </w:del>
            </w:ins>
          </w:p>
        </w:tc>
      </w:tr>
    </w:tbl>
    <w:p w:rsidR="005E3182" w:rsidRDefault="005E3182" w:rsidP="005E3182">
      <w:pPr>
        <w:pStyle w:val="Heading3"/>
      </w:pPr>
      <w:bookmarkStart w:id="205" w:name="_Toc444352046"/>
      <w:r>
        <w:t xml:space="preserve">Use Case </w:t>
      </w:r>
      <w:ins w:id="206" w:author="Euclides Afonso" w:date="2016-03-26T17:30:00Z">
        <w:r w:rsidR="00D926EF">
          <w:t>6</w:t>
        </w:r>
      </w:ins>
      <w:ins w:id="207" w:author="Euclides Afonso" w:date="2016-03-26T17:40:00Z">
        <w:r w:rsidR="00DE0BD6">
          <w:t xml:space="preserve"> (Player vs. Player)</w:t>
        </w:r>
      </w:ins>
      <w:del w:id="208" w:author="Euclides Afonso" w:date="2016-03-26T17:27:00Z">
        <w:r w:rsidDel="00D926EF">
          <w:delText>6</w:delText>
        </w:r>
      </w:del>
      <w:bookmarkEnd w:id="205"/>
    </w:p>
    <w:tbl>
      <w:tblPr>
        <w:tblW w:w="8866" w:type="dxa"/>
        <w:tblInd w:w="-5" w:type="dxa"/>
        <w:tblLayout w:type="fixed"/>
        <w:tblLook w:val="0000" w:firstRow="0" w:lastRow="0" w:firstColumn="0" w:lastColumn="0" w:noHBand="0" w:noVBand="0"/>
      </w:tblPr>
      <w:tblGrid>
        <w:gridCol w:w="3003"/>
        <w:gridCol w:w="5863"/>
      </w:tblGrid>
      <w:tr w:rsidR="006F5E7B" w:rsidTr="00010244">
        <w:trPr>
          <w:trHeight w:val="1169"/>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DE0BD6" w:rsidP="006F5E7B">
            <w:ins w:id="209" w:author="Euclides Afonso" w:date="2016-03-26T17:40:00Z">
              <w:r>
                <w:t>Select game mode.</w:t>
              </w:r>
            </w:ins>
            <w:del w:id="210" w:author="Euclides Afonso" w:date="2016-03-26T17:37:00Z">
              <w:r w:rsidR="000D5BCD" w:rsidDel="00DE0BD6">
                <w:delText>Clear statistics.</w:delText>
              </w:r>
            </w:del>
          </w:p>
        </w:tc>
      </w:tr>
      <w:tr w:rsidR="00DE0BD6" w:rsidTr="00010244">
        <w:trPr>
          <w:trHeight w:val="1187"/>
        </w:trPr>
        <w:tc>
          <w:tcPr>
            <w:tcW w:w="3003" w:type="dxa"/>
            <w:tcBorders>
              <w:top w:val="single" w:sz="4" w:space="0" w:color="000000"/>
              <w:left w:val="single" w:sz="4" w:space="0" w:color="000000"/>
              <w:bottom w:val="single" w:sz="4" w:space="0" w:color="000000"/>
            </w:tcBorders>
          </w:tcPr>
          <w:p w:rsidR="00DE0BD6" w:rsidRPr="00C26285" w:rsidRDefault="00DE0BD6" w:rsidP="00DE0BD6">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DE0BD6" w:rsidRPr="00C26285" w:rsidRDefault="00DE0BD6" w:rsidP="00DE0BD6">
            <w:ins w:id="211" w:author="Euclides Afonso" w:date="2016-03-26T17:41:00Z">
              <w:r>
                <w:t>Choose to play the game against</w:t>
              </w:r>
            </w:ins>
            <w:ins w:id="212" w:author="Euclides Afonso" w:date="2016-03-26T17:44:00Z">
              <w:r w:rsidR="00BC54B1">
                <w:t xml:space="preserve"> another player</w:t>
              </w:r>
            </w:ins>
            <w:ins w:id="213" w:author="Euclides Afonso" w:date="2016-03-26T17:41:00Z">
              <w:r>
                <w:t>.</w:t>
              </w:r>
            </w:ins>
            <w:del w:id="214" w:author="Euclides Afonso" w:date="2016-03-26T17:41:00Z">
              <w:r w:rsidDel="00DE0BD6">
                <w:delText>Reset Win/</w:delText>
              </w:r>
            </w:del>
            <w:del w:id="215" w:author="Euclides Afonso" w:date="2016-03-26T17:36:00Z">
              <w:r w:rsidDel="00DE0BD6">
                <w:delText>Loss record.</w:delText>
              </w:r>
            </w:del>
          </w:p>
        </w:tc>
      </w:tr>
      <w:tr w:rsidR="00DE0BD6" w:rsidTr="00010244">
        <w:trPr>
          <w:trHeight w:val="1070"/>
        </w:trPr>
        <w:tc>
          <w:tcPr>
            <w:tcW w:w="3003" w:type="dxa"/>
            <w:tcBorders>
              <w:top w:val="single" w:sz="4" w:space="0" w:color="000000"/>
              <w:left w:val="single" w:sz="4" w:space="0" w:color="000000"/>
              <w:bottom w:val="single" w:sz="4" w:space="0" w:color="000000"/>
            </w:tcBorders>
          </w:tcPr>
          <w:p w:rsidR="00DE0BD6" w:rsidRPr="00C26285" w:rsidRDefault="00DE0BD6" w:rsidP="00DE0BD6">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2F5FAF" w:rsidRDefault="004521DA" w:rsidP="00DE0BD6">
            <w:pPr>
              <w:rPr>
                <w:ins w:id="216" w:author="eddie aguilar" w:date="2016-04-01T15:18:00Z"/>
              </w:rPr>
            </w:pPr>
            <w:ins w:id="217" w:author="eddie aguilar" w:date="2016-04-01T15:18:00Z">
              <w:r>
                <w:t xml:space="preserve">User </w:t>
              </w:r>
              <w:r w:rsidR="002F5FAF">
                <w:t>has to be a guest or logged in.</w:t>
              </w:r>
            </w:ins>
          </w:p>
          <w:p w:rsidR="00DE0BD6" w:rsidRPr="00D926EF" w:rsidRDefault="002F5FAF" w:rsidP="00DE0BD6">
            <w:ins w:id="218" w:author="eddie aguilar" w:date="2016-04-01T15:18:00Z">
              <w:r>
                <w:t>A</w:t>
              </w:r>
              <w:r w:rsidR="004521DA">
                <w:t>ccept input for choosing the play as guest or registered user mode from player one</w:t>
              </w:r>
              <w:r w:rsidR="004521DA" w:rsidDel="004521DA">
                <w:t xml:space="preserve"> </w:t>
              </w:r>
            </w:ins>
            <w:ins w:id="219" w:author="Euclides Afonso" w:date="2016-03-26T17:42:00Z">
              <w:del w:id="220" w:author="eddie aguilar" w:date="2016-04-01T15:18:00Z">
                <w:r w:rsidR="000F4FAA" w:rsidDel="004521DA">
                  <w:delText>Use</w:delText>
                </w:r>
              </w:del>
            </w:ins>
            <w:ins w:id="221" w:author="Euclides Afonso" w:date="2016-03-26T18:02:00Z">
              <w:del w:id="222" w:author="eddie aguilar" w:date="2016-04-01T15:18:00Z">
                <w:r w:rsidR="000F4FAA" w:rsidDel="004521DA">
                  <w:delText xml:space="preserve">r one has to be already logged in as </w:delText>
                </w:r>
              </w:del>
            </w:ins>
            <w:ins w:id="223" w:author="Euclides Afonso" w:date="2016-03-26T18:03:00Z">
              <w:del w:id="224" w:author="eddie aguilar" w:date="2016-04-01T15:18:00Z">
                <w:r w:rsidR="000F4FAA" w:rsidDel="004521DA">
                  <w:delText>either</w:delText>
                </w:r>
              </w:del>
            </w:ins>
            <w:ins w:id="225" w:author="Euclides Afonso" w:date="2016-03-26T18:02:00Z">
              <w:del w:id="226" w:author="eddie aguilar" w:date="2016-04-01T15:17:00Z">
                <w:r w:rsidR="000F4FAA" w:rsidDel="004521DA">
                  <w:delText xml:space="preserve"> guest</w:delText>
                </w:r>
              </w:del>
              <w:del w:id="227" w:author="eddie aguilar" w:date="2016-04-01T15:18:00Z">
                <w:r w:rsidR="000F4FAA" w:rsidDel="004521DA">
                  <w:delText xml:space="preserve"> or </w:delText>
                </w:r>
              </w:del>
            </w:ins>
            <w:ins w:id="228" w:author="Euclides Afonso" w:date="2016-03-26T18:03:00Z">
              <w:del w:id="229" w:author="eddie aguilar" w:date="2016-04-01T15:18:00Z">
                <w:r w:rsidR="000F4FAA" w:rsidDel="004521DA">
                  <w:delText>registered user.</w:delText>
                </w:r>
              </w:del>
            </w:ins>
            <w:del w:id="230" w:author="Euclides Afonso" w:date="2016-03-26T16:36:00Z">
              <w:r w:rsidR="00DE0BD6" w:rsidRPr="00C26285" w:rsidDel="00417FED">
                <w:delText>Can only be used in a system playing aga</w:delText>
              </w:r>
            </w:del>
            <w:del w:id="231" w:author="Euclides Afonso" w:date="2016-03-26T16:35:00Z">
              <w:r w:rsidR="00DE0BD6" w:rsidRPr="00C26285" w:rsidDel="00417FED">
                <w:delText>inst the AI</w:delText>
              </w:r>
            </w:del>
          </w:p>
        </w:tc>
      </w:tr>
      <w:tr w:rsidR="00DE0BD6" w:rsidTr="00010244">
        <w:trPr>
          <w:trHeight w:val="1070"/>
        </w:trPr>
        <w:tc>
          <w:tcPr>
            <w:tcW w:w="3003" w:type="dxa"/>
            <w:tcBorders>
              <w:top w:val="single" w:sz="4" w:space="0" w:color="000000"/>
              <w:left w:val="single" w:sz="4" w:space="0" w:color="000000"/>
              <w:bottom w:val="single" w:sz="4" w:space="0" w:color="000000"/>
            </w:tcBorders>
          </w:tcPr>
          <w:p w:rsidR="00DE0BD6" w:rsidRPr="00C26285" w:rsidRDefault="00DE0BD6" w:rsidP="00DE0BD6">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2F5FAF" w:rsidRDefault="002F5FAF" w:rsidP="006015C9">
            <w:pPr>
              <w:rPr>
                <w:ins w:id="232" w:author="eddie aguilar" w:date="2016-04-01T15:23:00Z"/>
              </w:rPr>
            </w:pPr>
            <w:ins w:id="233" w:author="eddie aguilar" w:date="2016-04-01T15:23:00Z">
              <w:r>
                <w:t xml:space="preserve">User two attempts to change play mode </w:t>
              </w:r>
            </w:ins>
          </w:p>
          <w:p w:rsidR="00DE0BD6" w:rsidRPr="00C26285" w:rsidRDefault="006015C9" w:rsidP="006015C9">
            <w:ins w:id="234" w:author="Euclides Afonso" w:date="2016-03-26T17:56:00Z">
              <w:del w:id="235" w:author="eddie aguilar" w:date="2016-04-01T15:18:00Z">
                <w:r w:rsidDel="004521DA">
                  <w:delText xml:space="preserve">We only accept input for choosing the </w:delText>
                </w:r>
              </w:del>
            </w:ins>
            <w:ins w:id="236" w:author="Euclides Afonso" w:date="2016-03-26T17:58:00Z">
              <w:del w:id="237" w:author="eddie aguilar" w:date="2016-04-01T15:18:00Z">
                <w:r w:rsidDel="004521DA">
                  <w:delText>play as guest or</w:delText>
                </w:r>
              </w:del>
            </w:ins>
            <w:ins w:id="238" w:author="Euclides Afonso" w:date="2016-03-26T17:59:00Z">
              <w:del w:id="239" w:author="eddie aguilar" w:date="2016-04-01T15:18:00Z">
                <w:r w:rsidDel="004521DA">
                  <w:delText xml:space="preserve"> registered user</w:delText>
                </w:r>
              </w:del>
            </w:ins>
            <w:ins w:id="240" w:author="Euclides Afonso" w:date="2016-03-26T17:58:00Z">
              <w:del w:id="241" w:author="eddie aguilar" w:date="2016-04-01T15:18:00Z">
                <w:r w:rsidDel="004521DA">
                  <w:delText xml:space="preserve"> </w:delText>
                </w:r>
              </w:del>
            </w:ins>
            <w:ins w:id="242" w:author="Euclides Afonso" w:date="2016-03-26T17:56:00Z">
              <w:del w:id="243" w:author="eddie aguilar" w:date="2016-04-01T15:18:00Z">
                <w:r w:rsidDel="004521DA">
                  <w:delText>mode from</w:delText>
                </w:r>
              </w:del>
            </w:ins>
            <w:ins w:id="244" w:author="Euclides Afonso" w:date="2016-03-26T17:57:00Z">
              <w:del w:id="245" w:author="eddie aguilar" w:date="2016-04-01T15:18:00Z">
                <w:r w:rsidDel="004521DA">
                  <w:delText xml:space="preserve"> player one</w:delText>
                </w:r>
              </w:del>
            </w:ins>
            <w:ins w:id="246" w:author="Euclides Afonso" w:date="2016-03-26T17:56:00Z">
              <w:del w:id="247" w:author="eddie aguilar" w:date="2016-04-01T15:19:00Z">
                <w:r w:rsidDel="002F5FAF">
                  <w:delText>.</w:delText>
                </w:r>
              </w:del>
            </w:ins>
            <w:ins w:id="248" w:author="Euclides Afonso" w:date="2016-03-26T17:57:00Z">
              <w:del w:id="249" w:author="eddie aguilar" w:date="2016-04-01T15:19:00Z">
                <w:r w:rsidDel="002F5FAF">
                  <w:delText xml:space="preserve"> </w:delText>
                </w:r>
              </w:del>
            </w:ins>
            <w:ins w:id="250" w:author="Euclides Afonso" w:date="2016-03-26T17:56:00Z">
              <w:del w:id="251" w:author="eddie aguilar" w:date="2016-04-01T15:19:00Z">
                <w:r w:rsidDel="002F5FAF">
                  <w:delText xml:space="preserve"> </w:delText>
                </w:r>
              </w:del>
            </w:ins>
            <w:del w:id="252" w:author="eddie aguilar" w:date="2016-04-01T15:19:00Z">
              <w:r w:rsidR="00DE0BD6" w:rsidRPr="00C26285" w:rsidDel="002F5FAF">
                <w:delText>Single player is only applicable against to AI</w:delText>
              </w:r>
            </w:del>
          </w:p>
        </w:tc>
      </w:tr>
      <w:tr w:rsidR="002F5FAF" w:rsidTr="00010244">
        <w:trPr>
          <w:trHeight w:val="1070"/>
          <w:ins w:id="253" w:author="eddie aguilar" w:date="2016-04-01T15:20:00Z"/>
        </w:trPr>
        <w:tc>
          <w:tcPr>
            <w:tcW w:w="3003" w:type="dxa"/>
            <w:tcBorders>
              <w:top w:val="single" w:sz="4" w:space="0" w:color="000000"/>
              <w:left w:val="single" w:sz="4" w:space="0" w:color="000000"/>
              <w:bottom w:val="single" w:sz="4" w:space="0" w:color="000000"/>
            </w:tcBorders>
          </w:tcPr>
          <w:p w:rsidR="002F5FAF" w:rsidRPr="00C26285" w:rsidRDefault="002F5FAF" w:rsidP="00DE0BD6">
            <w:pPr>
              <w:rPr>
                <w:ins w:id="254" w:author="eddie aguilar" w:date="2016-04-01T15:20:00Z"/>
              </w:rPr>
            </w:pPr>
            <w:ins w:id="255" w:author="eddie aguilar" w:date="2016-04-01T15:22:00Z">
              <w:r>
                <w:t>Variation of action interactions</w:t>
              </w:r>
            </w:ins>
          </w:p>
        </w:tc>
        <w:tc>
          <w:tcPr>
            <w:tcW w:w="5863" w:type="dxa"/>
            <w:tcBorders>
              <w:top w:val="single" w:sz="4" w:space="0" w:color="000000"/>
              <w:left w:val="single" w:sz="4" w:space="0" w:color="000000"/>
              <w:bottom w:val="single" w:sz="4" w:space="0" w:color="000000"/>
              <w:right w:val="single" w:sz="4" w:space="0" w:color="000000"/>
            </w:tcBorders>
          </w:tcPr>
          <w:p w:rsidR="002F5FAF" w:rsidRDefault="002F5FAF" w:rsidP="006015C9">
            <w:pPr>
              <w:rPr>
                <w:ins w:id="256" w:author="eddie aguilar" w:date="2016-04-01T15:30:00Z"/>
              </w:rPr>
            </w:pPr>
            <w:ins w:id="257" w:author="eddie aguilar" w:date="2016-04-01T15:24:00Z">
              <w:r>
                <w:t>User is given an error message and given the option to end game and start new one instead.</w:t>
              </w:r>
            </w:ins>
          </w:p>
          <w:p w:rsidR="00706803" w:rsidDel="004521DA" w:rsidRDefault="00706803" w:rsidP="006015C9">
            <w:pPr>
              <w:rPr>
                <w:ins w:id="258" w:author="eddie aguilar" w:date="2016-04-01T15:20:00Z"/>
              </w:rPr>
            </w:pPr>
            <w:ins w:id="259" w:author="eddie aguilar" w:date="2016-04-01T15:30:00Z">
              <w:r>
                <w:t>User chooses the help option to receive instructions</w:t>
              </w:r>
            </w:ins>
          </w:p>
        </w:tc>
      </w:tr>
      <w:tr w:rsidR="002F5FAF" w:rsidTr="00010244">
        <w:trPr>
          <w:trHeight w:val="1070"/>
          <w:ins w:id="260" w:author="eddie aguilar" w:date="2016-04-01T15:20:00Z"/>
        </w:trPr>
        <w:tc>
          <w:tcPr>
            <w:tcW w:w="3003" w:type="dxa"/>
            <w:tcBorders>
              <w:top w:val="single" w:sz="4" w:space="0" w:color="000000"/>
              <w:left w:val="single" w:sz="4" w:space="0" w:color="000000"/>
              <w:bottom w:val="single" w:sz="4" w:space="0" w:color="000000"/>
            </w:tcBorders>
          </w:tcPr>
          <w:p w:rsidR="002F5FAF" w:rsidRPr="00C26285" w:rsidRDefault="002F5FAF" w:rsidP="00DE0BD6">
            <w:pPr>
              <w:rPr>
                <w:ins w:id="261" w:author="eddie aguilar" w:date="2016-04-01T15:20:00Z"/>
              </w:rPr>
            </w:pPr>
            <w:ins w:id="262" w:author="eddie aguilar" w:date="2016-04-01T15:22:00Z">
              <w:r>
                <w:t>System change/production</w:t>
              </w:r>
            </w:ins>
          </w:p>
        </w:tc>
        <w:tc>
          <w:tcPr>
            <w:tcW w:w="5863" w:type="dxa"/>
            <w:tcBorders>
              <w:top w:val="single" w:sz="4" w:space="0" w:color="000000"/>
              <w:left w:val="single" w:sz="4" w:space="0" w:color="000000"/>
              <w:bottom w:val="single" w:sz="4" w:space="0" w:color="000000"/>
              <w:right w:val="single" w:sz="4" w:space="0" w:color="000000"/>
            </w:tcBorders>
          </w:tcPr>
          <w:p w:rsidR="002F5FAF" w:rsidRDefault="002F5FAF" w:rsidP="006015C9">
            <w:pPr>
              <w:rPr>
                <w:ins w:id="263" w:author="eddie aguilar" w:date="2016-04-01T15:24:00Z"/>
              </w:rPr>
            </w:pPr>
            <w:ins w:id="264" w:author="eddie aguilar" w:date="2016-04-01T15:24:00Z">
              <w:r>
                <w:t>End the current game and start new one. Let player two become player one to choose mode.</w:t>
              </w:r>
            </w:ins>
          </w:p>
          <w:p w:rsidR="002F5FAF" w:rsidDel="004521DA" w:rsidRDefault="002F5FAF" w:rsidP="006015C9">
            <w:pPr>
              <w:rPr>
                <w:ins w:id="265" w:author="eddie aguilar" w:date="2016-04-01T15:20:00Z"/>
              </w:rPr>
            </w:pPr>
          </w:p>
        </w:tc>
      </w:tr>
      <w:tr w:rsidR="00DE0BD6" w:rsidDel="00BC54B1" w:rsidTr="00010244">
        <w:trPr>
          <w:trHeight w:val="1070"/>
          <w:del w:id="266" w:author="Euclides Afonso" w:date="2016-03-26T17:43:00Z"/>
        </w:trPr>
        <w:tc>
          <w:tcPr>
            <w:tcW w:w="3003" w:type="dxa"/>
            <w:tcBorders>
              <w:top w:val="single" w:sz="4" w:space="0" w:color="000000"/>
              <w:left w:val="single" w:sz="4" w:space="0" w:color="000000"/>
              <w:bottom w:val="single" w:sz="4" w:space="0" w:color="000000"/>
            </w:tcBorders>
          </w:tcPr>
          <w:p w:rsidR="00DE0BD6" w:rsidDel="00BC54B1" w:rsidRDefault="00DE0BD6" w:rsidP="00DE0BD6">
            <w:pPr>
              <w:snapToGrid w:val="0"/>
              <w:rPr>
                <w:del w:id="267" w:author="Euclides Afonso" w:date="2016-03-26T17:43:00Z"/>
              </w:rPr>
            </w:pPr>
            <w:del w:id="268" w:author="Euclides Afonso" w:date="2016-03-26T17:43:00Z">
              <w:r w:rsidDel="00BC54B1">
                <w:delText>Variation of action interactions</w:delText>
              </w:r>
            </w:del>
          </w:p>
        </w:tc>
        <w:tc>
          <w:tcPr>
            <w:tcW w:w="5863" w:type="dxa"/>
            <w:tcBorders>
              <w:top w:val="single" w:sz="4" w:space="0" w:color="000000"/>
              <w:left w:val="single" w:sz="4" w:space="0" w:color="000000"/>
              <w:bottom w:val="single" w:sz="4" w:space="0" w:color="000000"/>
              <w:right w:val="single" w:sz="4" w:space="0" w:color="000000"/>
            </w:tcBorders>
          </w:tcPr>
          <w:p w:rsidR="00DE0BD6" w:rsidDel="00BC54B1" w:rsidRDefault="00DE0BD6" w:rsidP="00DE0BD6">
            <w:pPr>
              <w:spacing w:after="0" w:line="240" w:lineRule="auto"/>
              <w:rPr>
                <w:del w:id="269" w:author="Euclides Afonso" w:date="2016-03-26T17:43:00Z"/>
              </w:rPr>
            </w:pPr>
          </w:p>
        </w:tc>
      </w:tr>
      <w:tr w:rsidR="00DE0BD6" w:rsidDel="00BC54B1" w:rsidTr="00010244">
        <w:trPr>
          <w:trHeight w:val="1070"/>
          <w:del w:id="270" w:author="Euclides Afonso" w:date="2016-03-26T17:43:00Z"/>
        </w:trPr>
        <w:tc>
          <w:tcPr>
            <w:tcW w:w="3003" w:type="dxa"/>
            <w:tcBorders>
              <w:top w:val="single" w:sz="4" w:space="0" w:color="000000"/>
              <w:left w:val="single" w:sz="4" w:space="0" w:color="000000"/>
              <w:bottom w:val="single" w:sz="4" w:space="0" w:color="000000"/>
            </w:tcBorders>
          </w:tcPr>
          <w:p w:rsidR="00DE0BD6" w:rsidDel="00BC54B1" w:rsidRDefault="00DE0BD6" w:rsidP="00DE0BD6">
            <w:pPr>
              <w:snapToGrid w:val="0"/>
              <w:rPr>
                <w:del w:id="271" w:author="Euclides Afonso" w:date="2016-03-26T17:43:00Z"/>
              </w:rPr>
            </w:pPr>
            <w:del w:id="272" w:author="Euclides Afonso" w:date="2016-03-26T17:43:00Z">
              <w:r w:rsidDel="00BC54B1">
                <w:delText>System change/production</w:delText>
              </w:r>
            </w:del>
          </w:p>
        </w:tc>
        <w:tc>
          <w:tcPr>
            <w:tcW w:w="5863" w:type="dxa"/>
            <w:tcBorders>
              <w:top w:val="single" w:sz="4" w:space="0" w:color="000000"/>
              <w:left w:val="single" w:sz="4" w:space="0" w:color="000000"/>
              <w:bottom w:val="single" w:sz="4" w:space="0" w:color="000000"/>
              <w:right w:val="single" w:sz="4" w:space="0" w:color="000000"/>
            </w:tcBorders>
          </w:tcPr>
          <w:p w:rsidR="00DE0BD6" w:rsidDel="00BC54B1" w:rsidRDefault="00DE0BD6" w:rsidP="00DE0BD6">
            <w:pPr>
              <w:spacing w:after="0" w:line="240" w:lineRule="auto"/>
              <w:ind w:left="720"/>
              <w:rPr>
                <w:del w:id="273" w:author="Euclides Afonso" w:date="2016-03-26T17:43:00Z"/>
              </w:rPr>
            </w:pPr>
          </w:p>
        </w:tc>
      </w:tr>
    </w:tbl>
    <w:p w:rsidR="005E3182" w:rsidRDefault="005E3182" w:rsidP="005E3182">
      <w:pPr>
        <w:pStyle w:val="Heading3"/>
      </w:pPr>
      <w:bookmarkStart w:id="274" w:name="_Toc444352047"/>
      <w:r>
        <w:t>Use Case 7</w:t>
      </w:r>
      <w:bookmarkEnd w:id="274"/>
      <w:ins w:id="275" w:author="Euclides Afonso" w:date="2016-03-26T17:39:00Z">
        <w:r w:rsidR="00DE0BD6">
          <w:t xml:space="preserve"> (Player vs. AI)</w:t>
        </w:r>
      </w:ins>
    </w:p>
    <w:tbl>
      <w:tblPr>
        <w:tblW w:w="8866" w:type="dxa"/>
        <w:tblInd w:w="-5" w:type="dxa"/>
        <w:tblLayout w:type="fixed"/>
        <w:tblLook w:val="0000" w:firstRow="0" w:lastRow="0" w:firstColumn="0" w:lastColumn="0" w:noHBand="0" w:noVBand="0"/>
      </w:tblPr>
      <w:tblGrid>
        <w:gridCol w:w="3003"/>
        <w:gridCol w:w="5863"/>
      </w:tblGrid>
      <w:tr w:rsidR="006F5E7B" w:rsidTr="00010244">
        <w:trPr>
          <w:trHeight w:val="1169"/>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75DD1" w:rsidP="006F5E7B">
            <w:r>
              <w:t>Select game mode.</w:t>
            </w:r>
          </w:p>
        </w:tc>
      </w:tr>
      <w:tr w:rsidR="006F5E7B" w:rsidTr="00010244">
        <w:trPr>
          <w:trHeight w:val="1187"/>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lastRenderedPageBreak/>
              <w:t>Task</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75DD1" w:rsidP="006F5E7B">
            <w:r>
              <w:t>Choose to play the game again</w:t>
            </w:r>
            <w:r w:rsidR="00B90382">
              <w:t>st</w:t>
            </w:r>
            <w:r>
              <w:t xml:space="preserve"> AI.</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A7136">
            <w:r w:rsidRPr="00C26285">
              <w:t xml:space="preserve">User </w:t>
            </w:r>
            <w:r w:rsidR="006A7136">
              <w:t>must either log in or choose to play as a guest.</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A462F" w:rsidP="006F5E7B">
            <w:ins w:id="276" w:author="Euclides Afonso" w:date="2016-03-26T18:43:00Z">
              <w:del w:id="277" w:author="eddie aguilar" w:date="2016-04-01T15:26:00Z">
                <w:r w:rsidDel="002F5FAF">
                  <w:delText>User 2 chooses to play in different mode as user 1.</w:delText>
                </w:r>
              </w:del>
              <w:r>
                <w:t xml:space="preserve"> </w:t>
              </w:r>
            </w:ins>
            <w:del w:id="278" w:author="Euclides Afonso" w:date="2016-03-26T17:53:00Z">
              <w:r w:rsidR="006F5E7B" w:rsidRPr="00C26285" w:rsidDel="006015C9">
                <w:delText>Can be used in a multi-player setting or against the AI</w:delText>
              </w:r>
            </w:del>
          </w:p>
        </w:tc>
      </w:tr>
      <w:tr w:rsidR="002F5FAF" w:rsidTr="00010244">
        <w:trPr>
          <w:trHeight w:val="1070"/>
          <w:ins w:id="279" w:author="eddie aguilar" w:date="2016-04-01T15:20:00Z"/>
        </w:trPr>
        <w:tc>
          <w:tcPr>
            <w:tcW w:w="3003" w:type="dxa"/>
            <w:tcBorders>
              <w:top w:val="single" w:sz="4" w:space="0" w:color="000000"/>
              <w:left w:val="single" w:sz="4" w:space="0" w:color="000000"/>
              <w:bottom w:val="single" w:sz="4" w:space="0" w:color="000000"/>
            </w:tcBorders>
          </w:tcPr>
          <w:p w:rsidR="002F5FAF" w:rsidRPr="00C26285" w:rsidRDefault="002F5FAF" w:rsidP="006F5E7B">
            <w:pPr>
              <w:rPr>
                <w:ins w:id="280" w:author="eddie aguilar" w:date="2016-04-01T15:20:00Z"/>
              </w:rPr>
            </w:pPr>
            <w:ins w:id="281" w:author="eddie aguilar" w:date="2016-04-01T15:22:00Z">
              <w:r>
                <w:t>Variation of action interactions</w:t>
              </w:r>
            </w:ins>
          </w:p>
        </w:tc>
        <w:tc>
          <w:tcPr>
            <w:tcW w:w="5863" w:type="dxa"/>
            <w:tcBorders>
              <w:top w:val="single" w:sz="4" w:space="0" w:color="000000"/>
              <w:left w:val="single" w:sz="4" w:space="0" w:color="000000"/>
              <w:bottom w:val="single" w:sz="4" w:space="0" w:color="000000"/>
              <w:right w:val="single" w:sz="4" w:space="0" w:color="000000"/>
            </w:tcBorders>
          </w:tcPr>
          <w:p w:rsidR="002F5FAF" w:rsidRDefault="00706803" w:rsidP="006F5E7B">
            <w:pPr>
              <w:rPr>
                <w:ins w:id="282" w:author="eddie aguilar" w:date="2016-04-01T15:30:00Z"/>
              </w:rPr>
            </w:pPr>
            <w:ins w:id="283" w:author="eddie aguilar" w:date="2016-04-01T15:29:00Z">
              <w:r>
                <w:t>User chooses to exit the game which is taken as a loss.</w:t>
              </w:r>
            </w:ins>
          </w:p>
          <w:p w:rsidR="00706803" w:rsidRDefault="00706803" w:rsidP="006F5E7B">
            <w:pPr>
              <w:rPr>
                <w:ins w:id="284" w:author="eddie aguilar" w:date="2016-04-01T15:20:00Z"/>
              </w:rPr>
            </w:pPr>
            <w:ins w:id="285" w:author="eddie aguilar" w:date="2016-04-01T15:30:00Z">
              <w:r>
                <w:t>User chooses the help option to receive instructions</w:t>
              </w:r>
            </w:ins>
          </w:p>
        </w:tc>
      </w:tr>
      <w:tr w:rsidR="002F5FAF" w:rsidTr="00010244">
        <w:trPr>
          <w:trHeight w:val="1070"/>
          <w:ins w:id="286" w:author="eddie aguilar" w:date="2016-04-01T15:20:00Z"/>
        </w:trPr>
        <w:tc>
          <w:tcPr>
            <w:tcW w:w="3003" w:type="dxa"/>
            <w:tcBorders>
              <w:top w:val="single" w:sz="4" w:space="0" w:color="000000"/>
              <w:left w:val="single" w:sz="4" w:space="0" w:color="000000"/>
              <w:bottom w:val="single" w:sz="4" w:space="0" w:color="000000"/>
            </w:tcBorders>
          </w:tcPr>
          <w:p w:rsidR="002F5FAF" w:rsidRPr="00C26285" w:rsidRDefault="002F5FAF" w:rsidP="006F5E7B">
            <w:pPr>
              <w:rPr>
                <w:ins w:id="287" w:author="eddie aguilar" w:date="2016-04-01T15:20:00Z"/>
              </w:rPr>
            </w:pPr>
            <w:ins w:id="288" w:author="eddie aguilar" w:date="2016-04-01T15:22:00Z">
              <w:r>
                <w:t>System change/production</w:t>
              </w:r>
            </w:ins>
          </w:p>
        </w:tc>
        <w:tc>
          <w:tcPr>
            <w:tcW w:w="5863" w:type="dxa"/>
            <w:tcBorders>
              <w:top w:val="single" w:sz="4" w:space="0" w:color="000000"/>
              <w:left w:val="single" w:sz="4" w:space="0" w:color="000000"/>
              <w:bottom w:val="single" w:sz="4" w:space="0" w:color="000000"/>
              <w:right w:val="single" w:sz="4" w:space="0" w:color="000000"/>
            </w:tcBorders>
          </w:tcPr>
          <w:p w:rsidR="002F5FAF" w:rsidRDefault="00706803" w:rsidP="006F5E7B">
            <w:pPr>
              <w:rPr>
                <w:ins w:id="289" w:author="eddie aguilar" w:date="2016-04-01T15:20:00Z"/>
              </w:rPr>
            </w:pPr>
            <w:ins w:id="290" w:author="eddie aguilar" w:date="2016-04-01T15:31:00Z">
              <w:r>
                <w:t>Current window is closed and score is updated by adding winner.</w:t>
              </w:r>
            </w:ins>
          </w:p>
        </w:tc>
      </w:tr>
      <w:tr w:rsidR="006F5E7B" w:rsidDel="006015C9" w:rsidTr="00010244">
        <w:trPr>
          <w:trHeight w:val="1070"/>
          <w:del w:id="291" w:author="Euclides Afonso" w:date="2016-03-26T17:52:00Z"/>
        </w:trPr>
        <w:tc>
          <w:tcPr>
            <w:tcW w:w="3003" w:type="dxa"/>
            <w:tcBorders>
              <w:top w:val="single" w:sz="4" w:space="0" w:color="000000"/>
              <w:left w:val="single" w:sz="4" w:space="0" w:color="000000"/>
              <w:bottom w:val="single" w:sz="4" w:space="0" w:color="000000"/>
            </w:tcBorders>
          </w:tcPr>
          <w:p w:rsidR="006F5E7B" w:rsidDel="006015C9" w:rsidRDefault="006015C9" w:rsidP="006F5E7B">
            <w:pPr>
              <w:snapToGrid w:val="0"/>
              <w:rPr>
                <w:del w:id="292" w:author="Euclides Afonso" w:date="2016-03-26T17:52:00Z"/>
              </w:rPr>
            </w:pPr>
            <w:ins w:id="293" w:author="Euclides Afonso" w:date="2016-03-26T17:52:00Z">
              <w:r>
                <w:t>=</w:t>
              </w:r>
            </w:ins>
            <w:del w:id="294" w:author="Euclides Afonso" w:date="2016-03-26T17:52:00Z">
              <w:r w:rsidR="006F5E7B" w:rsidDel="006015C9">
                <w:delText>Variation of action interactions</w:delText>
              </w:r>
            </w:del>
          </w:p>
        </w:tc>
        <w:tc>
          <w:tcPr>
            <w:tcW w:w="5863" w:type="dxa"/>
            <w:tcBorders>
              <w:top w:val="single" w:sz="4" w:space="0" w:color="000000"/>
              <w:left w:val="single" w:sz="4" w:space="0" w:color="000000"/>
              <w:bottom w:val="single" w:sz="4" w:space="0" w:color="000000"/>
              <w:right w:val="single" w:sz="4" w:space="0" w:color="000000"/>
            </w:tcBorders>
          </w:tcPr>
          <w:p w:rsidR="006F5E7B" w:rsidDel="006015C9" w:rsidRDefault="006F5E7B" w:rsidP="006F5E7B">
            <w:pPr>
              <w:spacing w:after="0" w:line="240" w:lineRule="auto"/>
              <w:rPr>
                <w:del w:id="295" w:author="Euclides Afonso" w:date="2016-03-26T17:52:00Z"/>
              </w:rPr>
            </w:pPr>
          </w:p>
        </w:tc>
      </w:tr>
      <w:tr w:rsidR="006F5E7B" w:rsidDel="006015C9" w:rsidTr="00010244">
        <w:trPr>
          <w:trHeight w:val="1070"/>
          <w:del w:id="296" w:author="Euclides Afonso" w:date="2016-03-26T17:52:00Z"/>
        </w:trPr>
        <w:tc>
          <w:tcPr>
            <w:tcW w:w="3003" w:type="dxa"/>
            <w:tcBorders>
              <w:top w:val="single" w:sz="4" w:space="0" w:color="000000"/>
              <w:left w:val="single" w:sz="4" w:space="0" w:color="000000"/>
              <w:bottom w:val="single" w:sz="4" w:space="0" w:color="000000"/>
            </w:tcBorders>
          </w:tcPr>
          <w:p w:rsidR="006F5E7B" w:rsidDel="006015C9" w:rsidRDefault="006F5E7B" w:rsidP="006F5E7B">
            <w:pPr>
              <w:snapToGrid w:val="0"/>
              <w:rPr>
                <w:del w:id="297" w:author="Euclides Afonso" w:date="2016-03-26T17:52:00Z"/>
              </w:rPr>
            </w:pPr>
            <w:del w:id="298" w:author="Euclides Afonso" w:date="2016-03-26T17:52:00Z">
              <w:r w:rsidDel="006015C9">
                <w:delText>System change/production</w:delText>
              </w:r>
            </w:del>
          </w:p>
        </w:tc>
        <w:tc>
          <w:tcPr>
            <w:tcW w:w="5863" w:type="dxa"/>
            <w:tcBorders>
              <w:top w:val="single" w:sz="4" w:space="0" w:color="000000"/>
              <w:left w:val="single" w:sz="4" w:space="0" w:color="000000"/>
              <w:bottom w:val="single" w:sz="4" w:space="0" w:color="000000"/>
              <w:right w:val="single" w:sz="4" w:space="0" w:color="000000"/>
            </w:tcBorders>
          </w:tcPr>
          <w:p w:rsidR="006F5E7B" w:rsidDel="006015C9" w:rsidRDefault="006F5E7B" w:rsidP="006F5E7B">
            <w:pPr>
              <w:spacing w:after="0" w:line="240" w:lineRule="auto"/>
              <w:ind w:left="720"/>
              <w:rPr>
                <w:del w:id="299" w:author="Euclides Afonso" w:date="2016-03-26T17:52:00Z"/>
              </w:rPr>
            </w:pPr>
          </w:p>
        </w:tc>
      </w:tr>
    </w:tbl>
    <w:p w:rsidR="005E3182" w:rsidRDefault="005E3182" w:rsidP="005E3182">
      <w:pPr>
        <w:pStyle w:val="Heading3"/>
      </w:pPr>
      <w:bookmarkStart w:id="300" w:name="_Toc444352048"/>
      <w:r>
        <w:t>Use Case 8</w:t>
      </w:r>
      <w:bookmarkEnd w:id="300"/>
      <w:ins w:id="301" w:author="Euclides Afonso" w:date="2016-03-26T18:44:00Z">
        <w:r w:rsidR="006A462F">
          <w:t xml:space="preserve"> (Difficulty Level)</w:t>
        </w:r>
      </w:ins>
    </w:p>
    <w:tbl>
      <w:tblPr>
        <w:tblW w:w="8866" w:type="dxa"/>
        <w:tblInd w:w="-5" w:type="dxa"/>
        <w:tblLayout w:type="fixed"/>
        <w:tblLook w:val="0000" w:firstRow="0" w:lastRow="0" w:firstColumn="0" w:lastColumn="0" w:noHBand="0" w:noVBand="0"/>
      </w:tblPr>
      <w:tblGrid>
        <w:gridCol w:w="3003"/>
        <w:gridCol w:w="5863"/>
        <w:tblGridChange w:id="302">
          <w:tblGrid>
            <w:gridCol w:w="3003"/>
            <w:gridCol w:w="5863"/>
          </w:tblGrid>
        </w:tblGridChange>
      </w:tblGrid>
      <w:tr w:rsidR="00FB1934" w:rsidTr="00010244">
        <w:trPr>
          <w:trHeight w:val="1169"/>
        </w:trPr>
        <w:tc>
          <w:tcPr>
            <w:tcW w:w="3003" w:type="dxa"/>
            <w:tcBorders>
              <w:top w:val="single" w:sz="4" w:space="0" w:color="000000"/>
              <w:left w:val="single" w:sz="4" w:space="0" w:color="000000"/>
              <w:bottom w:val="single" w:sz="4" w:space="0" w:color="000000"/>
            </w:tcBorders>
          </w:tcPr>
          <w:p w:rsidR="00FB1934" w:rsidRPr="00C26285" w:rsidRDefault="00FB1934" w:rsidP="00FB1934">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FB1934" w:rsidRPr="00C26285" w:rsidRDefault="006A462F" w:rsidP="00FB1934">
            <w:ins w:id="303" w:author="Euclides Afonso" w:date="2016-03-26T18:45:00Z">
              <w:r>
                <w:t>User must choose from three modes of difficulty</w:t>
              </w:r>
            </w:ins>
            <w:del w:id="304" w:author="Euclides Afonso" w:date="2016-03-26T18:45:00Z">
              <w:r w:rsidR="00FB1934" w:rsidRPr="00C26285" w:rsidDel="006A462F">
                <w:delText>Difficulty Level</w:delText>
              </w:r>
            </w:del>
          </w:p>
        </w:tc>
      </w:tr>
      <w:tr w:rsidR="00FB1934" w:rsidTr="00010244">
        <w:trPr>
          <w:trHeight w:val="1187"/>
        </w:trPr>
        <w:tc>
          <w:tcPr>
            <w:tcW w:w="3003" w:type="dxa"/>
            <w:tcBorders>
              <w:top w:val="single" w:sz="4" w:space="0" w:color="000000"/>
              <w:left w:val="single" w:sz="4" w:space="0" w:color="000000"/>
              <w:bottom w:val="single" w:sz="4" w:space="0" w:color="000000"/>
            </w:tcBorders>
          </w:tcPr>
          <w:p w:rsidR="00FB1934" w:rsidRPr="00C26285" w:rsidRDefault="00FB1934" w:rsidP="00FB1934">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FB1934" w:rsidRPr="00C26285" w:rsidRDefault="00FB1934" w:rsidP="00FB1934">
            <w:r w:rsidRPr="00C26285">
              <w:t>A</w:t>
            </w:r>
            <w:r>
              <w:t>djust the AI difficulty level.</w:t>
            </w:r>
          </w:p>
        </w:tc>
      </w:tr>
      <w:tr w:rsidR="00FB1934" w:rsidTr="00A00980">
        <w:tblPrEx>
          <w:tblW w:w="8866" w:type="dxa"/>
          <w:tblInd w:w="-5" w:type="dxa"/>
          <w:tblLayout w:type="fixed"/>
          <w:tblLook w:val="0000" w:firstRow="0" w:lastRow="0" w:firstColumn="0" w:lastColumn="0" w:noHBand="0" w:noVBand="0"/>
          <w:tblPrExChange w:id="305" w:author="Euclides Afonso" w:date="2016-03-29T16:05:00Z">
            <w:tblPrEx>
              <w:tblW w:w="8866" w:type="dxa"/>
              <w:tblInd w:w="-5" w:type="dxa"/>
              <w:tblLayout w:type="fixed"/>
              <w:tblLook w:val="0000" w:firstRow="0" w:lastRow="0" w:firstColumn="0" w:lastColumn="0" w:noHBand="0" w:noVBand="0"/>
            </w:tblPrEx>
          </w:tblPrExChange>
        </w:tblPrEx>
        <w:trPr>
          <w:trHeight w:val="1673"/>
          <w:trPrChange w:id="306" w:author="Euclides Afonso" w:date="2016-03-29T16:05:00Z">
            <w:trPr>
              <w:trHeight w:val="1070"/>
            </w:trPr>
          </w:trPrChange>
        </w:trPr>
        <w:tc>
          <w:tcPr>
            <w:tcW w:w="3003" w:type="dxa"/>
            <w:tcBorders>
              <w:top w:val="single" w:sz="4" w:space="0" w:color="000000"/>
              <w:left w:val="single" w:sz="4" w:space="0" w:color="000000"/>
              <w:bottom w:val="single" w:sz="4" w:space="0" w:color="000000"/>
            </w:tcBorders>
            <w:tcPrChange w:id="307" w:author="Euclides Afonso" w:date="2016-03-29T16:05:00Z">
              <w:tcPr>
                <w:tcW w:w="3003" w:type="dxa"/>
                <w:tcBorders>
                  <w:top w:val="single" w:sz="4" w:space="0" w:color="000000"/>
                  <w:left w:val="single" w:sz="4" w:space="0" w:color="000000"/>
                  <w:bottom w:val="single" w:sz="4" w:space="0" w:color="000000"/>
                </w:tcBorders>
              </w:tcPr>
            </w:tcPrChange>
          </w:tcPr>
          <w:p w:rsidR="00FB1934" w:rsidRPr="00C26285" w:rsidRDefault="00FB1934" w:rsidP="00FB1934">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Change w:id="308" w:author="Euclides Afonso" w:date="2016-03-29T16:05:00Z">
              <w:tcPr>
                <w:tcW w:w="5863" w:type="dxa"/>
                <w:tcBorders>
                  <w:top w:val="single" w:sz="4" w:space="0" w:color="000000"/>
                  <w:left w:val="single" w:sz="4" w:space="0" w:color="000000"/>
                  <w:bottom w:val="single" w:sz="4" w:space="0" w:color="000000"/>
                  <w:right w:val="single" w:sz="4" w:space="0" w:color="000000"/>
                </w:tcBorders>
              </w:tcPr>
            </w:tcPrChange>
          </w:tcPr>
          <w:p w:rsidR="00FB1934" w:rsidRPr="00C26285" w:rsidRDefault="00FB1934" w:rsidP="00FB1934">
            <w:r w:rsidRPr="00C26285">
              <w:t xml:space="preserve">User has </w:t>
            </w:r>
            <w:r>
              <w:t xml:space="preserve">to </w:t>
            </w:r>
            <w:ins w:id="309" w:author="Euclides Afonso" w:date="2016-03-26T18:47:00Z">
              <w:r w:rsidR="006A462F">
                <w:t>be already logged in</w:t>
              </w:r>
            </w:ins>
            <w:ins w:id="310" w:author="eddie aguilar" w:date="2016-04-01T15:27:00Z">
              <w:r w:rsidR="002F5FAF">
                <w:t xml:space="preserve"> or be a guest player</w:t>
              </w:r>
            </w:ins>
            <w:ins w:id="311" w:author="Euclides Afonso" w:date="2016-03-26T18:47:00Z">
              <w:del w:id="312" w:author="eddie aguilar" w:date="2016-04-01T15:27:00Z">
                <w:r w:rsidR="006A462F" w:rsidDel="002F5FAF">
                  <w:delText>.</w:delText>
                </w:r>
              </w:del>
            </w:ins>
            <w:del w:id="313" w:author="Euclides Afonso" w:date="2016-03-26T18:47:00Z">
              <w:r w:rsidDel="006A462F">
                <w:delText>choose to play against the AI</w:delText>
              </w:r>
              <w:r w:rsidRPr="00C26285" w:rsidDel="006A462F">
                <w:delText>.</w:delText>
              </w:r>
            </w:del>
          </w:p>
        </w:tc>
      </w:tr>
      <w:tr w:rsidR="00FB1934" w:rsidTr="00010244">
        <w:trPr>
          <w:trHeight w:val="1070"/>
        </w:trPr>
        <w:tc>
          <w:tcPr>
            <w:tcW w:w="3003" w:type="dxa"/>
            <w:tcBorders>
              <w:top w:val="single" w:sz="4" w:space="0" w:color="000000"/>
              <w:left w:val="single" w:sz="4" w:space="0" w:color="000000"/>
              <w:bottom w:val="single" w:sz="4" w:space="0" w:color="000000"/>
            </w:tcBorders>
          </w:tcPr>
          <w:p w:rsidR="00FB1934" w:rsidRPr="00C26285" w:rsidRDefault="00FB1934" w:rsidP="00FB1934">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FB1934" w:rsidRPr="00C26285" w:rsidRDefault="007538AA" w:rsidP="00BE2CC0">
            <w:ins w:id="314" w:author="Euclides Afonso" w:date="2016-03-26T18:47:00Z">
              <w:del w:id="315" w:author="eddie aguilar" w:date="2016-04-01T15:28:00Z">
                <w:r w:rsidDel="002F5FAF">
                  <w:delText>This f</w:delText>
                </w:r>
              </w:del>
            </w:ins>
            <w:ins w:id="316" w:author="Euclides Afonso" w:date="2016-03-26T18:48:00Z">
              <w:del w:id="317" w:author="eddie aguilar" w:date="2016-04-01T15:28:00Z">
                <w:r w:rsidDel="002F5FAF">
                  <w:delText>eature</w:delText>
                </w:r>
              </w:del>
            </w:ins>
            <w:ins w:id="318" w:author="Euclides Afonso" w:date="2016-03-26T18:47:00Z">
              <w:del w:id="319" w:author="eddie aguilar" w:date="2016-04-01T15:28:00Z">
                <w:r w:rsidDel="002F5FAF">
                  <w:delText xml:space="preserve"> will not be</w:delText>
                </w:r>
              </w:del>
              <w:r>
                <w:t xml:space="preserve"> </w:t>
              </w:r>
            </w:ins>
            <w:del w:id="320" w:author="Euclides Afonso" w:date="2016-03-26T18:47:00Z">
              <w:r w:rsidR="00FB1934" w:rsidRPr="00C26285" w:rsidDel="007538AA">
                <w:delText>Can</w:delText>
              </w:r>
              <w:r w:rsidR="00BE2CC0" w:rsidDel="007538AA">
                <w:delText>not</w:delText>
              </w:r>
            </w:del>
            <w:del w:id="321" w:author="Euclides Afonso" w:date="2016-03-26T18:48:00Z">
              <w:r w:rsidR="00BE2CC0" w:rsidDel="007538AA">
                <w:delText xml:space="preserve"> be</w:delText>
              </w:r>
            </w:del>
            <w:del w:id="322" w:author="eddie aguilar" w:date="2016-04-01T15:28:00Z">
              <w:r w:rsidR="00BE2CC0" w:rsidDel="002F5FAF">
                <w:delText xml:space="preserve"> used when playing PvP</w:delText>
              </w:r>
            </w:del>
            <w:ins w:id="323" w:author="Euclides Afonso" w:date="2016-03-26T18:48:00Z">
              <w:del w:id="324" w:author="eddie aguilar" w:date="2016-04-01T15:28:00Z">
                <w:r w:rsidDel="002F5FAF">
                  <w:delText xml:space="preserve"> mode.</w:delText>
                </w:r>
              </w:del>
            </w:ins>
            <w:del w:id="325" w:author="Euclides Afonso" w:date="2016-03-26T18:48:00Z">
              <w:r w:rsidR="00BE2CC0" w:rsidDel="007538AA">
                <w:delText>.</w:delText>
              </w:r>
            </w:del>
          </w:p>
        </w:tc>
      </w:tr>
      <w:tr w:rsidR="00FB1934" w:rsidTr="00010244">
        <w:trPr>
          <w:trHeight w:val="1070"/>
        </w:trPr>
        <w:tc>
          <w:tcPr>
            <w:tcW w:w="3003" w:type="dxa"/>
            <w:tcBorders>
              <w:top w:val="single" w:sz="4" w:space="0" w:color="000000"/>
              <w:left w:val="single" w:sz="4" w:space="0" w:color="000000"/>
              <w:bottom w:val="single" w:sz="4" w:space="0" w:color="000000"/>
            </w:tcBorders>
          </w:tcPr>
          <w:p w:rsidR="00FB1934" w:rsidRDefault="00FB1934" w:rsidP="00FB1934">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FB1934" w:rsidRDefault="00D31B1C" w:rsidP="00FB1934">
            <w:pPr>
              <w:spacing w:after="0" w:line="240" w:lineRule="auto"/>
              <w:rPr>
                <w:ins w:id="326" w:author="eddie aguilar" w:date="2016-04-01T15:34:00Z"/>
              </w:rPr>
            </w:pPr>
            <w:ins w:id="327" w:author="Euclides Afonso" w:date="2016-03-26T18:50:00Z">
              <w:r>
                <w:t>User chooses to exit the game which is taken as a loss.</w:t>
              </w:r>
            </w:ins>
          </w:p>
          <w:p w:rsidR="00706803" w:rsidRDefault="00706803" w:rsidP="00FB1934">
            <w:pPr>
              <w:spacing w:after="0" w:line="240" w:lineRule="auto"/>
            </w:pPr>
            <w:ins w:id="328" w:author="eddie aguilar" w:date="2016-04-01T15:34:00Z">
              <w:r>
                <w:t>User looks at the help instructions</w:t>
              </w:r>
            </w:ins>
          </w:p>
        </w:tc>
      </w:tr>
      <w:tr w:rsidR="00FB1934" w:rsidTr="00010244">
        <w:trPr>
          <w:trHeight w:val="1070"/>
        </w:trPr>
        <w:tc>
          <w:tcPr>
            <w:tcW w:w="3003" w:type="dxa"/>
            <w:tcBorders>
              <w:top w:val="single" w:sz="4" w:space="0" w:color="000000"/>
              <w:left w:val="single" w:sz="4" w:space="0" w:color="000000"/>
              <w:bottom w:val="single" w:sz="4" w:space="0" w:color="000000"/>
            </w:tcBorders>
          </w:tcPr>
          <w:p w:rsidR="00FB1934" w:rsidRDefault="00FB1934" w:rsidP="00FB1934">
            <w:pPr>
              <w:snapToGrid w:val="0"/>
            </w:pPr>
            <w:r>
              <w:lastRenderedPageBreak/>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FB1934" w:rsidRDefault="00D31B1C">
            <w:pPr>
              <w:spacing w:after="0" w:line="240" w:lineRule="auto"/>
              <w:pPrChange w:id="329" w:author="Euclides Afonso" w:date="2016-03-26T18:51:00Z">
                <w:pPr>
                  <w:spacing w:after="0" w:line="240" w:lineRule="auto"/>
                  <w:ind w:left="720"/>
                </w:pPr>
              </w:pPrChange>
            </w:pPr>
            <w:ins w:id="330" w:author="Euclides Afonso" w:date="2016-03-26T18:51:00Z">
              <w:r>
                <w:t>Current window is closed and score is updated by adding winner.</w:t>
              </w:r>
            </w:ins>
          </w:p>
        </w:tc>
      </w:tr>
    </w:tbl>
    <w:p w:rsidR="00061E98" w:rsidRDefault="005E3182" w:rsidP="00061E98">
      <w:pPr>
        <w:pStyle w:val="Heading3"/>
      </w:pPr>
      <w:bookmarkStart w:id="331" w:name="_Toc444352049"/>
      <w:r>
        <w:t>Use Case 9</w:t>
      </w:r>
      <w:bookmarkEnd w:id="331"/>
      <w:r w:rsidR="00061E98" w:rsidRPr="00061E98">
        <w:t xml:space="preserve"> </w:t>
      </w:r>
      <w:ins w:id="332" w:author="Euclides Afonso" w:date="2016-03-26T19:29:00Z">
        <w:r w:rsidR="00567F47">
          <w:t>(</w:t>
        </w:r>
      </w:ins>
      <w:ins w:id="333" w:author="Euclides Afonso" w:date="2016-03-26T19:30:00Z">
        <w:r w:rsidR="00567F47">
          <w:t xml:space="preserve">Select </w:t>
        </w:r>
      </w:ins>
      <w:ins w:id="334" w:author="Euclides Afonso" w:date="2016-03-26T19:40:00Z">
        <w:r w:rsidR="00FE0C2D">
          <w:t>Game piece</w:t>
        </w:r>
      </w:ins>
      <w:ins w:id="335" w:author="Euclides Afonso" w:date="2016-03-26T19:31:00Z">
        <w:r w:rsidR="00567F47">
          <w:t>)</w:t>
        </w:r>
      </w:ins>
    </w:p>
    <w:tbl>
      <w:tblPr>
        <w:tblW w:w="8866" w:type="dxa"/>
        <w:tblInd w:w="-5" w:type="dxa"/>
        <w:tblLayout w:type="fixed"/>
        <w:tblLook w:val="0000" w:firstRow="0" w:lastRow="0" w:firstColumn="0" w:lastColumn="0" w:noHBand="0" w:noVBand="0"/>
      </w:tblPr>
      <w:tblGrid>
        <w:gridCol w:w="3003"/>
        <w:gridCol w:w="5863"/>
      </w:tblGrid>
      <w:tr w:rsidR="00061E98" w:rsidTr="00010244">
        <w:trPr>
          <w:trHeight w:val="1169"/>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RDefault="002761EE" w:rsidP="00010244">
            <w:r>
              <w:t xml:space="preserve">Select </w:t>
            </w:r>
            <w:ins w:id="336" w:author="Euclides Afonso" w:date="2016-03-26T19:40:00Z">
              <w:r w:rsidR="00FE0C2D">
                <w:t>between X or O.</w:t>
              </w:r>
            </w:ins>
            <w:del w:id="337" w:author="Euclides Afonso" w:date="2016-03-26T19:40:00Z">
              <w:r w:rsidDel="00FE0C2D">
                <w:delText>sto</w:delText>
              </w:r>
            </w:del>
            <w:del w:id="338" w:author="Euclides Afonso" w:date="2016-03-26T19:39:00Z">
              <w:r w:rsidDel="00FE0C2D">
                <w:delText>ne color.</w:delText>
              </w:r>
            </w:del>
          </w:p>
        </w:tc>
      </w:tr>
      <w:tr w:rsidR="00061E98" w:rsidTr="00010244">
        <w:trPr>
          <w:trHeight w:val="1187"/>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t>Tasks</w:t>
            </w:r>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RDefault="00FE0C2D" w:rsidP="009452C3">
            <w:ins w:id="339" w:author="Euclides Afonso" w:date="2016-03-26T19:40:00Z">
              <w:r>
                <w:t>Give the user the option to choose between X or O.</w:t>
              </w:r>
            </w:ins>
            <w:del w:id="340" w:author="Euclides Afonso" w:date="2016-03-26T19:40:00Z">
              <w:r w:rsidR="009533DE" w:rsidDel="00FE0C2D">
                <w:delText>Choose the color for the two players</w:delText>
              </w:r>
            </w:del>
            <w:del w:id="341" w:author="Euclides Afonso" w:date="2016-03-26T19:36:00Z">
              <w:r w:rsidR="009452C3" w:rsidDel="000E05F3">
                <w:delText>.</w:delText>
              </w:r>
            </w:del>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RDefault="00FE0C2D" w:rsidP="009533DE">
            <w:ins w:id="342" w:author="Euclides Afonso" w:date="2016-03-26T19:41:00Z">
              <w:r>
                <w:t>U</w:t>
              </w:r>
              <w:r w:rsidR="007D394E">
                <w:t>ser must be logged in</w:t>
              </w:r>
            </w:ins>
            <w:ins w:id="343" w:author="eddie aguilar" w:date="2016-04-01T15:34:00Z">
              <w:r w:rsidR="00706803">
                <w:t>, game mode</w:t>
              </w:r>
            </w:ins>
            <w:ins w:id="344" w:author="Euclides Afonso" w:date="2016-03-26T19:41:00Z">
              <w:r w:rsidR="007D394E">
                <w:t xml:space="preserve"> and diff</w:t>
              </w:r>
            </w:ins>
            <w:ins w:id="345" w:author="Euclides Afonso" w:date="2016-03-26T19:56:00Z">
              <w:r w:rsidR="007D394E">
                <w:t>iculty</w:t>
              </w:r>
            </w:ins>
            <w:ins w:id="346" w:author="Euclides Afonso" w:date="2016-03-26T19:41:00Z">
              <w:r>
                <w:t xml:space="preserve"> level</w:t>
              </w:r>
            </w:ins>
            <w:ins w:id="347" w:author="Euclides Afonso" w:date="2016-03-26T19:57:00Z">
              <w:r w:rsidR="007D394E">
                <w:t xml:space="preserve"> </w:t>
              </w:r>
            </w:ins>
            <w:ins w:id="348" w:author="Euclides Afonso" w:date="2016-03-26T19:44:00Z">
              <w:r>
                <w:t>must have been chosen</w:t>
              </w:r>
            </w:ins>
            <w:ins w:id="349" w:author="Euclides Afonso" w:date="2016-03-26T19:57:00Z">
              <w:r w:rsidR="007D394E">
                <w:t xml:space="preserve"> already</w:t>
              </w:r>
            </w:ins>
            <w:ins w:id="350" w:author="eddie aguilar" w:date="2016-04-01T15:35:00Z">
              <w:r w:rsidR="00706803">
                <w:t>.</w:t>
              </w:r>
            </w:ins>
            <w:ins w:id="351" w:author="Euclides Afonso" w:date="2016-03-26T19:42:00Z">
              <w:del w:id="352" w:author="eddie aguilar" w:date="2016-04-01T15:35:00Z">
                <w:r w:rsidDel="00706803">
                  <w:delText xml:space="preserve"> if </w:delText>
                </w:r>
              </w:del>
            </w:ins>
            <w:ins w:id="353" w:author="Euclides Afonso" w:date="2016-03-26T19:43:00Z">
              <w:del w:id="354" w:author="eddie aguilar" w:date="2016-04-01T15:35:00Z">
                <w:r w:rsidDel="00706803">
                  <w:delText>the user is in the player vs. AI mode</w:delText>
                </w:r>
              </w:del>
            </w:ins>
            <w:ins w:id="355" w:author="Euclides Afonso" w:date="2016-03-26T19:57:00Z">
              <w:del w:id="356" w:author="eddie aguilar" w:date="2016-04-01T15:35:00Z">
                <w:r w:rsidR="007D394E" w:rsidDel="00706803">
                  <w:delText>.</w:delText>
                </w:r>
              </w:del>
            </w:ins>
            <w:del w:id="357" w:author="Euclides Afonso" w:date="2016-03-26T19:41:00Z">
              <w:r w:rsidR="00061E98" w:rsidRPr="00C26285" w:rsidDel="00FE0C2D">
                <w:delText xml:space="preserve"> </w:delText>
              </w:r>
              <w:r w:rsidR="009533DE" w:rsidDel="00FE0C2D">
                <w:delText>Must be starting a new game.</w:delText>
              </w:r>
            </w:del>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RDefault="007D394E" w:rsidP="00010244">
            <w:ins w:id="358" w:author="Euclides Afonso" w:date="2016-03-26T19:57:00Z">
              <w:del w:id="359" w:author="eddie aguilar" w:date="2016-04-01T15:36:00Z">
                <w:r w:rsidDel="00706803">
                  <w:delText>User chooses not play with chosen stone so the game needs to be ended in order to swap</w:delText>
                </w:r>
              </w:del>
            </w:ins>
            <w:ins w:id="360" w:author="Euclides Afonso" w:date="2016-03-26T19:58:00Z">
              <w:del w:id="361" w:author="eddie aguilar" w:date="2016-04-01T15:36:00Z">
                <w:r w:rsidDel="00706803">
                  <w:delText xml:space="preserve"> pieces.</w:delText>
                </w:r>
              </w:del>
            </w:ins>
            <w:del w:id="362" w:author="Euclides Afonso" w:date="2016-03-26T19:57:00Z">
              <w:r w:rsidR="009533DE" w:rsidDel="007D394E">
                <w:delText>Cannot change color once game begins.</w:delText>
              </w:r>
            </w:del>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Default="00061E98" w:rsidP="00010244">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7D394E" w:rsidRDefault="007D394E" w:rsidP="00010244">
            <w:pPr>
              <w:spacing w:after="0" w:line="240" w:lineRule="auto"/>
              <w:rPr>
                <w:ins w:id="363" w:author="eddie aguilar" w:date="2016-04-01T15:36:00Z"/>
              </w:rPr>
            </w:pPr>
            <w:ins w:id="364" w:author="Euclides Afonso" w:date="2016-03-26T19:58:00Z">
              <w:r>
                <w:t>User chooses to exit game before starting</w:t>
              </w:r>
            </w:ins>
            <w:ins w:id="365" w:author="eddie aguilar" w:date="2016-04-01T15:36:00Z">
              <w:r w:rsidR="00706803">
                <w:t xml:space="preserve"> to</w:t>
              </w:r>
            </w:ins>
            <w:ins w:id="366" w:author="eddie aguilar" w:date="2016-04-01T15:39:00Z">
              <w:r w:rsidR="00F70971">
                <w:t xml:space="preserve"> play to</w:t>
              </w:r>
            </w:ins>
            <w:ins w:id="367" w:author="eddie aguilar" w:date="2016-04-01T15:36:00Z">
              <w:r w:rsidR="00706803">
                <w:t xml:space="preserve"> change stone</w:t>
              </w:r>
            </w:ins>
            <w:ins w:id="368" w:author="eddie aguilar" w:date="2016-04-01T15:39:00Z">
              <w:r w:rsidR="00F70971">
                <w:t xml:space="preserve"> and </w:t>
              </w:r>
            </w:ins>
            <w:ins w:id="369" w:author="eddie aguilar" w:date="2016-04-01T15:40:00Z">
              <w:r w:rsidR="00F70971">
                <w:t>this is taken as loss</w:t>
              </w:r>
            </w:ins>
          </w:p>
          <w:p w:rsidR="00706803" w:rsidRDefault="00706803" w:rsidP="00010244">
            <w:pPr>
              <w:spacing w:after="0" w:line="240" w:lineRule="auto"/>
            </w:pPr>
            <w:ins w:id="370" w:author="eddie aguilar" w:date="2016-04-01T15:36:00Z">
              <w:r>
                <w:t>User looks at the help instructions</w:t>
              </w:r>
            </w:ins>
          </w:p>
        </w:tc>
      </w:tr>
      <w:tr w:rsidR="00706803" w:rsidTr="00010244">
        <w:trPr>
          <w:trHeight w:val="1070"/>
          <w:ins w:id="371" w:author="eddie aguilar" w:date="2016-04-01T15:37:00Z"/>
        </w:trPr>
        <w:tc>
          <w:tcPr>
            <w:tcW w:w="3003" w:type="dxa"/>
            <w:tcBorders>
              <w:top w:val="single" w:sz="4" w:space="0" w:color="000000"/>
              <w:left w:val="single" w:sz="4" w:space="0" w:color="000000"/>
              <w:bottom w:val="single" w:sz="4" w:space="0" w:color="000000"/>
            </w:tcBorders>
          </w:tcPr>
          <w:p w:rsidR="00706803" w:rsidRDefault="00706803" w:rsidP="00010244">
            <w:pPr>
              <w:snapToGrid w:val="0"/>
              <w:rPr>
                <w:ins w:id="372" w:author="eddie aguilar" w:date="2016-04-01T15:37:00Z"/>
              </w:rPr>
            </w:pPr>
            <w:ins w:id="373" w:author="eddie aguilar" w:date="2016-04-01T15:38:00Z">
              <w:r>
                <w:t>System change/production</w:t>
              </w:r>
            </w:ins>
          </w:p>
        </w:tc>
        <w:tc>
          <w:tcPr>
            <w:tcW w:w="5863" w:type="dxa"/>
            <w:tcBorders>
              <w:top w:val="single" w:sz="4" w:space="0" w:color="000000"/>
              <w:left w:val="single" w:sz="4" w:space="0" w:color="000000"/>
              <w:bottom w:val="single" w:sz="4" w:space="0" w:color="000000"/>
              <w:right w:val="single" w:sz="4" w:space="0" w:color="000000"/>
            </w:tcBorders>
          </w:tcPr>
          <w:p w:rsidR="00706803" w:rsidRDefault="00F70971" w:rsidP="00010244">
            <w:pPr>
              <w:spacing w:after="0" w:line="240" w:lineRule="auto"/>
              <w:rPr>
                <w:ins w:id="374" w:author="eddie aguilar" w:date="2016-04-01T15:37:00Z"/>
              </w:rPr>
            </w:pPr>
            <w:ins w:id="375" w:author="eddie aguilar" w:date="2016-04-01T15:40:00Z">
              <w:r>
                <w:t>Current window is closed and score is updated by adding winner.</w:t>
              </w:r>
            </w:ins>
          </w:p>
        </w:tc>
      </w:tr>
      <w:tr w:rsidR="00061E98" w:rsidDel="007D394E" w:rsidTr="00010244">
        <w:trPr>
          <w:trHeight w:val="1070"/>
          <w:del w:id="376" w:author="Euclides Afonso" w:date="2016-03-26T20:03:00Z"/>
        </w:trPr>
        <w:tc>
          <w:tcPr>
            <w:tcW w:w="3003" w:type="dxa"/>
            <w:tcBorders>
              <w:top w:val="single" w:sz="4" w:space="0" w:color="000000"/>
              <w:left w:val="single" w:sz="4" w:space="0" w:color="000000"/>
              <w:bottom w:val="single" w:sz="4" w:space="0" w:color="000000"/>
            </w:tcBorders>
          </w:tcPr>
          <w:p w:rsidR="00061E98" w:rsidDel="007D394E" w:rsidRDefault="00061E98" w:rsidP="00010244">
            <w:pPr>
              <w:snapToGrid w:val="0"/>
              <w:rPr>
                <w:del w:id="377" w:author="Euclides Afonso" w:date="2016-03-26T20:03:00Z"/>
              </w:rPr>
            </w:pPr>
            <w:del w:id="378" w:author="Euclides Afonso" w:date="2016-03-26T20:03:00Z">
              <w:r w:rsidDel="007D394E">
                <w:delText>System change/production</w:delText>
              </w:r>
            </w:del>
          </w:p>
        </w:tc>
        <w:tc>
          <w:tcPr>
            <w:tcW w:w="5863" w:type="dxa"/>
            <w:tcBorders>
              <w:top w:val="single" w:sz="4" w:space="0" w:color="000000"/>
              <w:left w:val="single" w:sz="4" w:space="0" w:color="000000"/>
              <w:bottom w:val="single" w:sz="4" w:space="0" w:color="000000"/>
              <w:right w:val="single" w:sz="4" w:space="0" w:color="000000"/>
            </w:tcBorders>
          </w:tcPr>
          <w:p w:rsidR="00061E98" w:rsidDel="007D394E" w:rsidRDefault="00061E98">
            <w:pPr>
              <w:spacing w:after="0" w:line="240" w:lineRule="auto"/>
              <w:rPr>
                <w:del w:id="379" w:author="Euclides Afonso" w:date="2016-03-26T20:03:00Z"/>
              </w:rPr>
              <w:pPrChange w:id="380" w:author="Euclides Afonso" w:date="2016-03-26T20:02:00Z">
                <w:pPr>
                  <w:spacing w:after="0" w:line="240" w:lineRule="auto"/>
                  <w:ind w:left="720"/>
                </w:pPr>
              </w:pPrChange>
            </w:pPr>
          </w:p>
        </w:tc>
      </w:tr>
    </w:tbl>
    <w:p w:rsidR="00061E98" w:rsidRDefault="00061E98" w:rsidP="00061E98">
      <w:pPr>
        <w:pStyle w:val="Heading3"/>
      </w:pPr>
      <w:bookmarkStart w:id="381" w:name="_Toc444352050"/>
      <w:r>
        <w:t>Use Case 10</w:t>
      </w:r>
      <w:bookmarkEnd w:id="381"/>
      <w:ins w:id="382" w:author="Euclides Afonso" w:date="2016-03-26T20:04:00Z">
        <w:r w:rsidR="002A3382">
          <w:t xml:space="preserve"> (</w:t>
        </w:r>
      </w:ins>
      <w:ins w:id="383" w:author="Euclides Afonso" w:date="2016-03-26T20:07:00Z">
        <w:r w:rsidR="002A3382">
          <w:t>Select First Player)</w:t>
        </w:r>
      </w:ins>
    </w:p>
    <w:tbl>
      <w:tblPr>
        <w:tblW w:w="8866" w:type="dxa"/>
        <w:tblInd w:w="-5" w:type="dxa"/>
        <w:tblLayout w:type="fixed"/>
        <w:tblLook w:val="0000" w:firstRow="0" w:lastRow="0" w:firstColumn="0" w:lastColumn="0" w:noHBand="0" w:noVBand="0"/>
      </w:tblPr>
      <w:tblGrid>
        <w:gridCol w:w="3003"/>
        <w:gridCol w:w="5863"/>
      </w:tblGrid>
      <w:tr w:rsidR="00061E98" w:rsidTr="00010244">
        <w:trPr>
          <w:trHeight w:val="1169"/>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RDefault="009452C3" w:rsidP="00010244">
            <w:r>
              <w:t xml:space="preserve">Select </w:t>
            </w:r>
            <w:ins w:id="384" w:author="Euclides Afonso" w:date="2016-03-26T20:07:00Z">
              <w:r w:rsidR="00BA26CA">
                <w:t>which player goes firs</w:t>
              </w:r>
            </w:ins>
            <w:ins w:id="385" w:author="Euclides Afonso" w:date="2016-03-26T21:12:00Z">
              <w:r w:rsidR="00BA26CA">
                <w:t>t.</w:t>
              </w:r>
            </w:ins>
            <w:del w:id="386" w:author="Euclides Afonso" w:date="2016-03-26T20:07:00Z">
              <w:r w:rsidDel="002A3382">
                <w:delText>first player.</w:delText>
              </w:r>
            </w:del>
          </w:p>
        </w:tc>
      </w:tr>
      <w:tr w:rsidR="00061E98" w:rsidTr="00010244">
        <w:trPr>
          <w:trHeight w:val="1187"/>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t>Tasks</w:t>
            </w:r>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RDefault="009452C3" w:rsidP="00010244">
            <w:del w:id="387" w:author="Euclides Afonso" w:date="2016-03-26T21:13:00Z">
              <w:r w:rsidDel="00BA26CA">
                <w:delText>Choose whi</w:delText>
              </w:r>
            </w:del>
            <w:ins w:id="388" w:author="Euclides Afonso" w:date="2016-03-26T21:13:00Z">
              <w:r w:rsidR="00BA26CA">
                <w:t xml:space="preserve">Let </w:t>
              </w:r>
            </w:ins>
            <w:ins w:id="389" w:author="eddie aguilar" w:date="2016-04-01T15:42:00Z">
              <w:r w:rsidR="00F70971">
                <w:t>X or O</w:t>
              </w:r>
            </w:ins>
            <w:ins w:id="390" w:author="Euclides Afonso" w:date="2016-03-26T21:13:00Z">
              <w:del w:id="391" w:author="eddie aguilar" w:date="2016-04-01T15:42:00Z">
                <w:r w:rsidR="00BA26CA" w:rsidDel="00F70971">
                  <w:delText>user</w:delText>
                </w:r>
              </w:del>
              <w:r w:rsidR="00BA26CA">
                <w:t xml:space="preserve"> choose</w:t>
              </w:r>
              <w:del w:id="392" w:author="eddie aguilar" w:date="2016-04-01T15:42:00Z">
                <w:r w:rsidR="00BA26CA" w:rsidDel="00F70971">
                  <w:delText xml:space="preserve"> </w:delText>
                </w:r>
              </w:del>
              <w:r w:rsidR="00BA26CA">
                <w:t xml:space="preserve"> who is</w:t>
              </w:r>
            </w:ins>
            <w:ins w:id="393" w:author="Euclides Afonso" w:date="2016-03-26T21:15:00Z">
              <w:r w:rsidR="00BA26CA">
                <w:t xml:space="preserve"> doing the first move in either play mode.</w:t>
              </w:r>
            </w:ins>
            <w:del w:id="394" w:author="Euclides Afonso" w:date="2016-03-26T20:08:00Z">
              <w:r w:rsidDel="002A3382">
                <w:delText>ch color will go first.</w:delText>
              </w:r>
            </w:del>
          </w:p>
        </w:tc>
      </w:tr>
      <w:tr w:rsidR="009452C3" w:rsidTr="00010244">
        <w:trPr>
          <w:trHeight w:val="1070"/>
        </w:trPr>
        <w:tc>
          <w:tcPr>
            <w:tcW w:w="3003" w:type="dxa"/>
            <w:tcBorders>
              <w:top w:val="single" w:sz="4" w:space="0" w:color="000000"/>
              <w:left w:val="single" w:sz="4" w:space="0" w:color="000000"/>
              <w:bottom w:val="single" w:sz="4" w:space="0" w:color="000000"/>
            </w:tcBorders>
          </w:tcPr>
          <w:p w:rsidR="009452C3" w:rsidRPr="00C26285" w:rsidRDefault="009452C3" w:rsidP="009452C3">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9452C3" w:rsidRPr="00C26285" w:rsidRDefault="009452C3" w:rsidP="009452C3">
            <w:r w:rsidRPr="00C26285">
              <w:t xml:space="preserve"> </w:t>
            </w:r>
            <w:ins w:id="395" w:author="Euclides Afonso" w:date="2016-03-26T20:09:00Z">
              <w:r w:rsidR="002A3382">
                <w:t>AI must play as X by default and user as O, the only selection to be made is who goes first.</w:t>
              </w:r>
            </w:ins>
            <w:del w:id="396" w:author="Euclides Afonso" w:date="2016-03-26T20:09:00Z">
              <w:r w:rsidDel="002A3382">
                <w:delText>Must be starting a new game.</w:delText>
              </w:r>
            </w:del>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lastRenderedPageBreak/>
              <w:t>Exceptions</w:t>
            </w:r>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RDefault="009452C3" w:rsidP="00010244">
            <w:del w:id="397" w:author="eddie aguilar" w:date="2016-04-01T15:43:00Z">
              <w:r w:rsidDel="00F70971">
                <w:delText xml:space="preserve">Cannot change </w:delText>
              </w:r>
            </w:del>
            <w:ins w:id="398" w:author="Euclides Afonso" w:date="2016-03-26T20:09:00Z">
              <w:del w:id="399" w:author="eddie aguilar" w:date="2016-04-01T15:43:00Z">
                <w:r w:rsidR="00492CC3" w:rsidDel="00F70971">
                  <w:delText>piece</w:delText>
                </w:r>
              </w:del>
            </w:ins>
            <w:del w:id="400" w:author="Euclides Afonso" w:date="2016-03-26T20:09:00Z">
              <w:r w:rsidDel="00492CC3">
                <w:delText>order</w:delText>
              </w:r>
            </w:del>
            <w:del w:id="401" w:author="eddie aguilar" w:date="2016-04-01T15:43:00Z">
              <w:r w:rsidDel="00F70971">
                <w:delText xml:space="preserve"> once game begins.</w:delText>
              </w:r>
            </w:del>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Default="00061E98" w:rsidP="00010244">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061E98" w:rsidRDefault="00492CC3" w:rsidP="00010244">
            <w:pPr>
              <w:spacing w:after="0" w:line="240" w:lineRule="auto"/>
              <w:rPr>
                <w:ins w:id="402" w:author="eddie aguilar" w:date="2016-04-01T15:43:00Z"/>
              </w:rPr>
            </w:pPr>
            <w:ins w:id="403" w:author="Euclides Afonso" w:date="2016-03-26T20:10:00Z">
              <w:r>
                <w:t>User chooses to exit game to change piece.</w:t>
              </w:r>
            </w:ins>
          </w:p>
          <w:p w:rsidR="00F70971" w:rsidRDefault="00F70971" w:rsidP="00010244">
            <w:pPr>
              <w:spacing w:after="0" w:line="240" w:lineRule="auto"/>
            </w:pPr>
            <w:ins w:id="404" w:author="eddie aguilar" w:date="2016-04-01T15:44:00Z">
              <w:r>
                <w:t>User looks at the help instructions</w:t>
              </w:r>
            </w:ins>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Default="00061E98" w:rsidP="00010244">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F70971" w:rsidRDefault="00D11507">
            <w:pPr>
              <w:spacing w:after="0" w:line="240" w:lineRule="auto"/>
              <w:pPrChange w:id="405" w:author="Euclides Afonso" w:date="2016-03-26T20:10:00Z">
                <w:pPr>
                  <w:spacing w:after="0" w:line="240" w:lineRule="auto"/>
                  <w:ind w:left="720"/>
                </w:pPr>
              </w:pPrChange>
            </w:pPr>
            <w:ins w:id="406" w:author="Euclides Afonso" w:date="2016-03-26T20:10:00Z">
              <w:del w:id="407" w:author="eddie aguilar" w:date="2016-04-01T15:44:00Z">
                <w:r w:rsidDel="00F70971">
                  <w:delText>User is logged out and the score is upda</w:delText>
                </w:r>
              </w:del>
            </w:ins>
            <w:ins w:id="408" w:author="Euclides Afonso" w:date="2016-03-26T20:11:00Z">
              <w:del w:id="409" w:author="eddie aguilar" w:date="2016-04-01T15:44:00Z">
                <w:r w:rsidDel="00F70971">
                  <w:delText>ted with new winner.</w:delText>
                </w:r>
              </w:del>
            </w:ins>
            <w:ins w:id="410" w:author="eddie aguilar" w:date="2016-04-01T15:44:00Z">
              <w:r w:rsidR="00F70971">
                <w:t>Current window is closed and score is updated by adding winner.</w:t>
              </w:r>
            </w:ins>
          </w:p>
        </w:tc>
      </w:tr>
    </w:tbl>
    <w:p w:rsidR="00061E98" w:rsidDel="00D23E09" w:rsidRDefault="00061E98" w:rsidP="00061E98">
      <w:pPr>
        <w:pStyle w:val="Heading3"/>
        <w:rPr>
          <w:del w:id="411" w:author="Euclides Afonso" w:date="2016-03-26T21:49:00Z"/>
        </w:rPr>
      </w:pPr>
      <w:bookmarkStart w:id="412" w:name="_Toc444352051"/>
      <w:del w:id="413" w:author="Euclides Afonso" w:date="2016-03-26T21:49:00Z">
        <w:r w:rsidDel="00D23E09">
          <w:delText>Use Case 11</w:delText>
        </w:r>
        <w:bookmarkEnd w:id="412"/>
      </w:del>
    </w:p>
    <w:tbl>
      <w:tblPr>
        <w:tblW w:w="8866" w:type="dxa"/>
        <w:tblInd w:w="-5" w:type="dxa"/>
        <w:tblLayout w:type="fixed"/>
        <w:tblLook w:val="0000" w:firstRow="0" w:lastRow="0" w:firstColumn="0" w:lastColumn="0" w:noHBand="0" w:noVBand="0"/>
      </w:tblPr>
      <w:tblGrid>
        <w:gridCol w:w="3003"/>
        <w:gridCol w:w="5863"/>
      </w:tblGrid>
      <w:tr w:rsidR="00061E98" w:rsidDel="00D23E09" w:rsidTr="00010244">
        <w:trPr>
          <w:trHeight w:val="1169"/>
          <w:del w:id="414" w:author="Euclides Afonso" w:date="2016-03-26T21:49:00Z"/>
        </w:trPr>
        <w:tc>
          <w:tcPr>
            <w:tcW w:w="3003" w:type="dxa"/>
            <w:tcBorders>
              <w:top w:val="single" w:sz="4" w:space="0" w:color="000000"/>
              <w:left w:val="single" w:sz="4" w:space="0" w:color="000000"/>
              <w:bottom w:val="single" w:sz="4" w:space="0" w:color="000000"/>
            </w:tcBorders>
          </w:tcPr>
          <w:p w:rsidR="00061E98" w:rsidRPr="00C26285" w:rsidDel="00D23E09" w:rsidRDefault="00061E98" w:rsidP="00010244">
            <w:pPr>
              <w:rPr>
                <w:del w:id="415" w:author="Euclides Afonso" w:date="2016-03-26T21:49:00Z"/>
              </w:rPr>
            </w:pPr>
            <w:del w:id="416" w:author="Euclides Afonso" w:date="2016-03-26T21:49:00Z">
              <w:r w:rsidRPr="00C26285" w:rsidDel="00D23E09">
                <w:delText>Goals of actor</w:delText>
              </w:r>
            </w:del>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Del="00D23E09" w:rsidRDefault="007D2D4F" w:rsidP="00010244">
            <w:pPr>
              <w:rPr>
                <w:del w:id="417" w:author="Euclides Afonso" w:date="2016-03-26T21:49:00Z"/>
              </w:rPr>
            </w:pPr>
            <w:del w:id="418" w:author="Euclides Afonso" w:date="2016-03-26T21:49:00Z">
              <w:r w:rsidDel="00D23E09">
                <w:delText>Make a move.</w:delText>
              </w:r>
            </w:del>
          </w:p>
        </w:tc>
      </w:tr>
      <w:tr w:rsidR="00061E98" w:rsidDel="00D23E09" w:rsidTr="00010244">
        <w:trPr>
          <w:trHeight w:val="1187"/>
          <w:del w:id="419" w:author="Euclides Afonso" w:date="2016-03-26T21:49:00Z"/>
        </w:trPr>
        <w:tc>
          <w:tcPr>
            <w:tcW w:w="3003" w:type="dxa"/>
            <w:tcBorders>
              <w:top w:val="single" w:sz="4" w:space="0" w:color="000000"/>
              <w:left w:val="single" w:sz="4" w:space="0" w:color="000000"/>
              <w:bottom w:val="single" w:sz="4" w:space="0" w:color="000000"/>
            </w:tcBorders>
          </w:tcPr>
          <w:p w:rsidR="00061E98" w:rsidRPr="00C26285" w:rsidDel="00D23E09" w:rsidRDefault="00061E98" w:rsidP="00010244">
            <w:pPr>
              <w:rPr>
                <w:del w:id="420" w:author="Euclides Afonso" w:date="2016-03-26T21:49:00Z"/>
              </w:rPr>
            </w:pPr>
            <w:del w:id="421" w:author="Euclides Afonso" w:date="2016-03-26T21:49:00Z">
              <w:r w:rsidRPr="00C26285" w:rsidDel="00D23E09">
                <w:delText>Tasks</w:delText>
              </w:r>
            </w:del>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Del="00D23E09" w:rsidRDefault="007D2D4F" w:rsidP="00010244">
            <w:pPr>
              <w:rPr>
                <w:del w:id="422" w:author="Euclides Afonso" w:date="2016-03-26T21:49:00Z"/>
              </w:rPr>
            </w:pPr>
            <w:del w:id="423" w:author="Euclides Afonso" w:date="2016-03-26T21:49:00Z">
              <w:r w:rsidDel="00D23E09">
                <w:delText>Place a stone of the users color on an empty square.</w:delText>
              </w:r>
            </w:del>
          </w:p>
        </w:tc>
      </w:tr>
      <w:tr w:rsidR="00061E98" w:rsidDel="00D23E09" w:rsidTr="00010244">
        <w:trPr>
          <w:trHeight w:val="1070"/>
          <w:del w:id="424" w:author="Euclides Afonso" w:date="2016-03-26T21:49:00Z"/>
        </w:trPr>
        <w:tc>
          <w:tcPr>
            <w:tcW w:w="3003" w:type="dxa"/>
            <w:tcBorders>
              <w:top w:val="single" w:sz="4" w:space="0" w:color="000000"/>
              <w:left w:val="single" w:sz="4" w:space="0" w:color="000000"/>
              <w:bottom w:val="single" w:sz="4" w:space="0" w:color="000000"/>
            </w:tcBorders>
          </w:tcPr>
          <w:p w:rsidR="00061E98" w:rsidRPr="00C26285" w:rsidDel="00D23E09" w:rsidRDefault="00061E98" w:rsidP="00010244">
            <w:pPr>
              <w:rPr>
                <w:del w:id="425" w:author="Euclides Afonso" w:date="2016-03-26T21:49:00Z"/>
              </w:rPr>
            </w:pPr>
            <w:del w:id="426" w:author="Euclides Afonso" w:date="2016-03-26T21:49:00Z">
              <w:r w:rsidRPr="00C26285" w:rsidDel="00D23E09">
                <w:delText>Preconditions</w:delText>
              </w:r>
            </w:del>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Del="00D23E09" w:rsidRDefault="007D2D4F" w:rsidP="00010244">
            <w:pPr>
              <w:rPr>
                <w:del w:id="427" w:author="Euclides Afonso" w:date="2016-03-26T21:49:00Z"/>
              </w:rPr>
            </w:pPr>
            <w:del w:id="428" w:author="Euclides Afonso" w:date="2016-03-26T21:49:00Z">
              <w:r w:rsidDel="00D23E09">
                <w:delText>Game is running.</w:delText>
              </w:r>
            </w:del>
          </w:p>
        </w:tc>
      </w:tr>
      <w:tr w:rsidR="00061E98" w:rsidDel="00D23E09" w:rsidTr="00010244">
        <w:trPr>
          <w:trHeight w:val="1070"/>
          <w:del w:id="429" w:author="Euclides Afonso" w:date="2016-03-26T21:49:00Z"/>
        </w:trPr>
        <w:tc>
          <w:tcPr>
            <w:tcW w:w="3003" w:type="dxa"/>
            <w:tcBorders>
              <w:top w:val="single" w:sz="4" w:space="0" w:color="000000"/>
              <w:left w:val="single" w:sz="4" w:space="0" w:color="000000"/>
              <w:bottom w:val="single" w:sz="4" w:space="0" w:color="000000"/>
            </w:tcBorders>
          </w:tcPr>
          <w:p w:rsidR="00061E98" w:rsidRPr="00C26285" w:rsidDel="00D23E09" w:rsidRDefault="00061E98" w:rsidP="00010244">
            <w:pPr>
              <w:rPr>
                <w:del w:id="430" w:author="Euclides Afonso" w:date="2016-03-26T21:49:00Z"/>
              </w:rPr>
            </w:pPr>
            <w:del w:id="431" w:author="Euclides Afonso" w:date="2016-03-26T21:49:00Z">
              <w:r w:rsidRPr="00C26285" w:rsidDel="00D23E09">
                <w:delText>Exceptions</w:delText>
              </w:r>
            </w:del>
          </w:p>
        </w:tc>
        <w:tc>
          <w:tcPr>
            <w:tcW w:w="5863" w:type="dxa"/>
            <w:tcBorders>
              <w:top w:val="single" w:sz="4" w:space="0" w:color="000000"/>
              <w:left w:val="single" w:sz="4" w:space="0" w:color="000000"/>
              <w:bottom w:val="single" w:sz="4" w:space="0" w:color="000000"/>
              <w:right w:val="single" w:sz="4" w:space="0" w:color="000000"/>
            </w:tcBorders>
          </w:tcPr>
          <w:p w:rsidR="00061E98" w:rsidDel="00D23E09" w:rsidRDefault="007D2D4F" w:rsidP="007D2D4F">
            <w:pPr>
              <w:rPr>
                <w:del w:id="432" w:author="Euclides Afonso" w:date="2016-03-26T21:49:00Z"/>
              </w:rPr>
            </w:pPr>
            <w:del w:id="433" w:author="Euclides Afonso" w:date="2016-03-26T21:49:00Z">
              <w:r w:rsidDel="00D23E09">
                <w:delText>Displays an error message if a user attempts to make an invalid move.</w:delText>
              </w:r>
            </w:del>
          </w:p>
          <w:p w:rsidR="007D2D4F" w:rsidRPr="00C26285" w:rsidDel="00D23E09" w:rsidRDefault="007D2D4F" w:rsidP="007D2D4F">
            <w:pPr>
              <w:rPr>
                <w:del w:id="434" w:author="Euclides Afonso" w:date="2016-03-26T21:49:00Z"/>
              </w:rPr>
            </w:pPr>
            <w:del w:id="435" w:author="Euclides Afonso" w:date="2016-03-26T21:49:00Z">
              <w:r w:rsidDel="00D23E09">
                <w:delText>Displays an error message if attempts to move out of turn.</w:delText>
              </w:r>
            </w:del>
          </w:p>
        </w:tc>
      </w:tr>
      <w:tr w:rsidR="00061E98" w:rsidDel="00D23E09" w:rsidTr="00010244">
        <w:trPr>
          <w:trHeight w:val="1070"/>
          <w:del w:id="436" w:author="Euclides Afonso" w:date="2016-03-26T21:49:00Z"/>
        </w:trPr>
        <w:tc>
          <w:tcPr>
            <w:tcW w:w="3003" w:type="dxa"/>
            <w:tcBorders>
              <w:top w:val="single" w:sz="4" w:space="0" w:color="000000"/>
              <w:left w:val="single" w:sz="4" w:space="0" w:color="000000"/>
              <w:bottom w:val="single" w:sz="4" w:space="0" w:color="000000"/>
            </w:tcBorders>
          </w:tcPr>
          <w:p w:rsidR="00061E98" w:rsidDel="00D23E09" w:rsidRDefault="00061E98" w:rsidP="00010244">
            <w:pPr>
              <w:snapToGrid w:val="0"/>
              <w:rPr>
                <w:del w:id="437" w:author="Euclides Afonso" w:date="2016-03-26T21:49:00Z"/>
              </w:rPr>
            </w:pPr>
            <w:del w:id="438" w:author="Euclides Afonso" w:date="2016-03-26T21:49:00Z">
              <w:r w:rsidDel="00D23E09">
                <w:delText>Variation of action interactions</w:delText>
              </w:r>
            </w:del>
          </w:p>
        </w:tc>
        <w:tc>
          <w:tcPr>
            <w:tcW w:w="5863" w:type="dxa"/>
            <w:tcBorders>
              <w:top w:val="single" w:sz="4" w:space="0" w:color="000000"/>
              <w:left w:val="single" w:sz="4" w:space="0" w:color="000000"/>
              <w:bottom w:val="single" w:sz="4" w:space="0" w:color="000000"/>
              <w:right w:val="single" w:sz="4" w:space="0" w:color="000000"/>
            </w:tcBorders>
          </w:tcPr>
          <w:p w:rsidR="00061E98" w:rsidDel="00D23E09" w:rsidRDefault="00061E98" w:rsidP="00010244">
            <w:pPr>
              <w:spacing w:after="0" w:line="240" w:lineRule="auto"/>
              <w:rPr>
                <w:del w:id="439" w:author="Euclides Afonso" w:date="2016-03-26T21:49:00Z"/>
              </w:rPr>
            </w:pPr>
          </w:p>
        </w:tc>
      </w:tr>
      <w:tr w:rsidR="00061E98" w:rsidDel="00D23E09" w:rsidTr="00010244">
        <w:trPr>
          <w:trHeight w:val="1070"/>
          <w:del w:id="440" w:author="Euclides Afonso" w:date="2016-03-26T21:49:00Z"/>
        </w:trPr>
        <w:tc>
          <w:tcPr>
            <w:tcW w:w="3003" w:type="dxa"/>
            <w:tcBorders>
              <w:top w:val="single" w:sz="4" w:space="0" w:color="000000"/>
              <w:left w:val="single" w:sz="4" w:space="0" w:color="000000"/>
              <w:bottom w:val="single" w:sz="4" w:space="0" w:color="000000"/>
            </w:tcBorders>
          </w:tcPr>
          <w:p w:rsidR="00061E98" w:rsidDel="00D23E09" w:rsidRDefault="00061E98" w:rsidP="00010244">
            <w:pPr>
              <w:snapToGrid w:val="0"/>
              <w:rPr>
                <w:del w:id="441" w:author="Euclides Afonso" w:date="2016-03-26T21:49:00Z"/>
              </w:rPr>
            </w:pPr>
            <w:del w:id="442" w:author="Euclides Afonso" w:date="2016-03-26T21:49:00Z">
              <w:r w:rsidDel="00D23E09">
                <w:delText>System change/production</w:delText>
              </w:r>
            </w:del>
          </w:p>
        </w:tc>
        <w:tc>
          <w:tcPr>
            <w:tcW w:w="5863" w:type="dxa"/>
            <w:tcBorders>
              <w:top w:val="single" w:sz="4" w:space="0" w:color="000000"/>
              <w:left w:val="single" w:sz="4" w:space="0" w:color="000000"/>
              <w:bottom w:val="single" w:sz="4" w:space="0" w:color="000000"/>
              <w:right w:val="single" w:sz="4" w:space="0" w:color="000000"/>
            </w:tcBorders>
          </w:tcPr>
          <w:p w:rsidR="00061E98" w:rsidDel="00D23E09" w:rsidRDefault="00061E98" w:rsidP="00010244">
            <w:pPr>
              <w:spacing w:after="0" w:line="240" w:lineRule="auto"/>
              <w:ind w:left="720"/>
              <w:rPr>
                <w:del w:id="443" w:author="Euclides Afonso" w:date="2016-03-26T21:49:00Z"/>
              </w:rPr>
            </w:pPr>
          </w:p>
        </w:tc>
      </w:tr>
    </w:tbl>
    <w:p w:rsidR="00061E98" w:rsidRDefault="00061E98" w:rsidP="00061E98">
      <w:pPr>
        <w:pStyle w:val="Heading3"/>
      </w:pPr>
      <w:bookmarkStart w:id="444" w:name="_Toc444352052"/>
      <w:r>
        <w:t>Use Case 1</w:t>
      </w:r>
      <w:ins w:id="445" w:author="Euclides Afonso" w:date="2016-03-26T21:49:00Z">
        <w:r w:rsidR="00D23E09">
          <w:t>1</w:t>
        </w:r>
      </w:ins>
      <w:ins w:id="446" w:author="eddie aguilar" w:date="2016-04-01T15:45:00Z">
        <w:r w:rsidR="00F70971">
          <w:t>(</w:t>
        </w:r>
      </w:ins>
      <w:proofErr w:type="gramStart"/>
      <w:ins w:id="447" w:author="eddie aguilar" w:date="2016-04-01T15:46:00Z">
        <w:r w:rsidR="00F70971">
          <w:t>Exit )</w:t>
        </w:r>
      </w:ins>
      <w:proofErr w:type="gramEnd"/>
      <w:del w:id="448" w:author="Euclides Afonso" w:date="2016-03-26T21:49:00Z">
        <w:r w:rsidDel="00D23E09">
          <w:delText>2</w:delText>
        </w:r>
      </w:del>
      <w:bookmarkEnd w:id="444"/>
    </w:p>
    <w:tbl>
      <w:tblPr>
        <w:tblW w:w="8866" w:type="dxa"/>
        <w:tblInd w:w="-5" w:type="dxa"/>
        <w:tblLayout w:type="fixed"/>
        <w:tblLook w:val="0000" w:firstRow="0" w:lastRow="0" w:firstColumn="0" w:lastColumn="0" w:noHBand="0" w:noVBand="0"/>
      </w:tblPr>
      <w:tblGrid>
        <w:gridCol w:w="3003"/>
        <w:gridCol w:w="5863"/>
      </w:tblGrid>
      <w:tr w:rsidR="0091727D" w:rsidTr="00010244">
        <w:trPr>
          <w:trHeight w:val="1169"/>
        </w:trPr>
        <w:tc>
          <w:tcPr>
            <w:tcW w:w="3003" w:type="dxa"/>
            <w:tcBorders>
              <w:top w:val="single" w:sz="4" w:space="0" w:color="000000"/>
              <w:left w:val="single" w:sz="4" w:space="0" w:color="000000"/>
              <w:bottom w:val="single" w:sz="4" w:space="0" w:color="000000"/>
            </w:tcBorders>
          </w:tcPr>
          <w:p w:rsidR="0091727D" w:rsidRPr="00C26285" w:rsidRDefault="0091727D" w:rsidP="0091727D">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91727D" w:rsidDel="00F70971" w:rsidRDefault="00F70971" w:rsidP="0091727D">
            <w:pPr>
              <w:rPr>
                <w:ins w:id="449" w:author="Euclides Afonso" w:date="2016-03-29T16:06:00Z"/>
                <w:del w:id="450" w:author="eddie aguilar" w:date="2016-04-01T15:47:00Z"/>
              </w:rPr>
            </w:pPr>
            <w:ins w:id="451" w:author="eddie aguilar" w:date="2016-04-01T15:47:00Z">
              <w:r>
                <w:t>To exit current window.</w:t>
              </w:r>
            </w:ins>
            <w:del w:id="452" w:author="eddie aguilar" w:date="2016-04-01T15:47:00Z">
              <w:r w:rsidR="0091727D" w:rsidDel="00F70971">
                <w:delText>Replay game</w:delText>
              </w:r>
            </w:del>
          </w:p>
          <w:p w:rsidR="00A00980" w:rsidRPr="00C26285" w:rsidRDefault="00A00980" w:rsidP="0091727D">
            <w:ins w:id="453" w:author="Euclides Afonso" w:date="2016-03-29T16:06:00Z">
              <w:del w:id="454" w:author="eddie aguilar" w:date="2016-04-01T15:47:00Z">
                <w:r w:rsidDel="00F70971">
                  <w:delText>I believe that this use case is redundant, because it is present In previous use cases. If you agree we should delete it from the requirements.</w:delText>
                </w:r>
              </w:del>
              <w:r>
                <w:t xml:space="preserve"> </w:t>
              </w:r>
            </w:ins>
          </w:p>
        </w:tc>
      </w:tr>
      <w:tr w:rsidR="0091727D" w:rsidTr="00010244">
        <w:trPr>
          <w:trHeight w:val="1187"/>
        </w:trPr>
        <w:tc>
          <w:tcPr>
            <w:tcW w:w="3003" w:type="dxa"/>
            <w:tcBorders>
              <w:top w:val="single" w:sz="4" w:space="0" w:color="000000"/>
              <w:left w:val="single" w:sz="4" w:space="0" w:color="000000"/>
              <w:bottom w:val="single" w:sz="4" w:space="0" w:color="000000"/>
            </w:tcBorders>
          </w:tcPr>
          <w:p w:rsidR="0091727D" w:rsidRPr="00C26285" w:rsidRDefault="0091727D" w:rsidP="0091727D">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91727D" w:rsidRPr="00C26285" w:rsidRDefault="00F70971" w:rsidP="0091727D">
            <w:ins w:id="455" w:author="eddie aguilar" w:date="2016-04-01T15:47:00Z">
              <w:r>
                <w:t>Give the user the option to close current window at any moment</w:t>
              </w:r>
            </w:ins>
            <w:del w:id="456" w:author="eddie aguilar" w:date="2016-04-01T15:47:00Z">
              <w:r w:rsidR="0091727D" w:rsidRPr="00C26285" w:rsidDel="00F70971">
                <w:delText>Starts a new game after the previous game has ended</w:delText>
              </w:r>
            </w:del>
          </w:p>
        </w:tc>
      </w:tr>
      <w:tr w:rsidR="0091727D" w:rsidTr="00010244">
        <w:trPr>
          <w:trHeight w:val="1070"/>
        </w:trPr>
        <w:tc>
          <w:tcPr>
            <w:tcW w:w="3003" w:type="dxa"/>
            <w:tcBorders>
              <w:top w:val="single" w:sz="4" w:space="0" w:color="000000"/>
              <w:left w:val="single" w:sz="4" w:space="0" w:color="000000"/>
              <w:bottom w:val="single" w:sz="4" w:space="0" w:color="000000"/>
            </w:tcBorders>
          </w:tcPr>
          <w:p w:rsidR="0091727D" w:rsidRPr="00C26285" w:rsidRDefault="0091727D" w:rsidP="0091727D">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91727D" w:rsidRPr="00C26285" w:rsidRDefault="00F70971" w:rsidP="0091727D">
            <w:ins w:id="457" w:author="eddie aguilar" w:date="2016-04-01T15:48:00Z">
              <w:r>
                <w:t xml:space="preserve">Main window has to opened </w:t>
              </w:r>
            </w:ins>
            <w:del w:id="458" w:author="eddie aguilar" w:date="2016-04-01T15:48:00Z">
              <w:r w:rsidR="0091727D" w:rsidRPr="00C26285" w:rsidDel="00F70971">
                <w:delText>A game has to have ended or canceled  in order to load a new game form</w:delText>
              </w:r>
            </w:del>
          </w:p>
        </w:tc>
      </w:tr>
      <w:tr w:rsidR="0091727D" w:rsidTr="00010244">
        <w:trPr>
          <w:trHeight w:val="1070"/>
        </w:trPr>
        <w:tc>
          <w:tcPr>
            <w:tcW w:w="3003" w:type="dxa"/>
            <w:tcBorders>
              <w:top w:val="single" w:sz="4" w:space="0" w:color="000000"/>
              <w:left w:val="single" w:sz="4" w:space="0" w:color="000000"/>
              <w:bottom w:val="single" w:sz="4" w:space="0" w:color="000000"/>
            </w:tcBorders>
          </w:tcPr>
          <w:p w:rsidR="0091727D" w:rsidRPr="00C26285" w:rsidRDefault="0091727D" w:rsidP="0091727D">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91727D" w:rsidRPr="00C26285" w:rsidRDefault="0091727D" w:rsidP="0091727D">
            <w:del w:id="459" w:author="eddie aguilar" w:date="2016-04-01T15:48:00Z">
              <w:r w:rsidRPr="00C26285" w:rsidDel="00F70971">
                <w:delText>New game is loaded only after application is started or after a game has either ended or has been canceled</w:delText>
              </w:r>
            </w:del>
          </w:p>
        </w:tc>
      </w:tr>
      <w:tr w:rsidR="0091727D" w:rsidTr="00010244">
        <w:trPr>
          <w:trHeight w:val="1070"/>
        </w:trPr>
        <w:tc>
          <w:tcPr>
            <w:tcW w:w="3003" w:type="dxa"/>
            <w:tcBorders>
              <w:top w:val="single" w:sz="4" w:space="0" w:color="000000"/>
              <w:left w:val="single" w:sz="4" w:space="0" w:color="000000"/>
              <w:bottom w:val="single" w:sz="4" w:space="0" w:color="000000"/>
            </w:tcBorders>
          </w:tcPr>
          <w:p w:rsidR="0091727D" w:rsidRDefault="0091727D" w:rsidP="0091727D">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91727D" w:rsidRDefault="00E6551D" w:rsidP="0091727D">
            <w:pPr>
              <w:spacing w:after="0" w:line="240" w:lineRule="auto"/>
              <w:rPr>
                <w:ins w:id="460" w:author="eddie aguilar" w:date="2016-04-01T15:50:00Z"/>
              </w:rPr>
            </w:pPr>
            <w:ins w:id="461" w:author="eddie aguilar" w:date="2016-04-01T15:50:00Z">
              <w:r>
                <w:t>User exits from all windows to go back to the main window.</w:t>
              </w:r>
            </w:ins>
          </w:p>
          <w:p w:rsidR="00E6551D" w:rsidRDefault="00E6551D" w:rsidP="0091727D">
            <w:pPr>
              <w:spacing w:after="0" w:line="240" w:lineRule="auto"/>
            </w:pPr>
            <w:ins w:id="462" w:author="eddie aguilar" w:date="2016-04-01T15:51:00Z">
              <w:r>
                <w:t>User looks at help instructions in current window</w:t>
              </w:r>
            </w:ins>
          </w:p>
        </w:tc>
      </w:tr>
      <w:tr w:rsidR="0091727D" w:rsidTr="00010244">
        <w:trPr>
          <w:trHeight w:val="1070"/>
        </w:trPr>
        <w:tc>
          <w:tcPr>
            <w:tcW w:w="3003" w:type="dxa"/>
            <w:tcBorders>
              <w:top w:val="single" w:sz="4" w:space="0" w:color="000000"/>
              <w:left w:val="single" w:sz="4" w:space="0" w:color="000000"/>
              <w:bottom w:val="single" w:sz="4" w:space="0" w:color="000000"/>
            </w:tcBorders>
          </w:tcPr>
          <w:p w:rsidR="0091727D" w:rsidRDefault="0091727D" w:rsidP="0091727D">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91727D" w:rsidRDefault="00E6551D" w:rsidP="00F70971">
            <w:pPr>
              <w:spacing w:after="0" w:line="240" w:lineRule="auto"/>
              <w:pPrChange w:id="463" w:author="eddie aguilar" w:date="2016-04-01T15:48:00Z">
                <w:pPr>
                  <w:spacing w:after="0" w:line="240" w:lineRule="auto"/>
                  <w:ind w:left="720"/>
                </w:pPr>
              </w:pPrChange>
            </w:pPr>
            <w:ins w:id="464" w:author="eddie aguilar" w:date="2016-04-01T15:51:00Z">
              <w:r>
                <w:t>User is taken to previous windows</w:t>
              </w:r>
            </w:ins>
          </w:p>
        </w:tc>
      </w:tr>
    </w:tbl>
    <w:p w:rsidR="00A10A83" w:rsidRDefault="00061E98" w:rsidP="00A10A83">
      <w:pPr>
        <w:pStyle w:val="Heading3"/>
      </w:pPr>
      <w:bookmarkStart w:id="465" w:name="_Toc444352053"/>
      <w:r>
        <w:t>Use Case 1</w:t>
      </w:r>
      <w:del w:id="466" w:author="eddie aguilar" w:date="2016-04-01T16:19:00Z">
        <w:r w:rsidDel="003B387C">
          <w:delText>3</w:delText>
        </w:r>
      </w:del>
      <w:bookmarkEnd w:id="465"/>
      <w:ins w:id="467" w:author="eddie aguilar" w:date="2016-04-01T16:19:00Z">
        <w:r w:rsidR="003B387C">
          <w:t>2</w:t>
        </w:r>
      </w:ins>
      <w:ins w:id="468" w:author="eddie aguilar" w:date="2016-04-01T15:52:00Z">
        <w:r w:rsidR="00E6551D">
          <w:t>(Log Out)</w:t>
        </w:r>
      </w:ins>
    </w:p>
    <w:tbl>
      <w:tblPr>
        <w:tblW w:w="8866" w:type="dxa"/>
        <w:tblInd w:w="-5" w:type="dxa"/>
        <w:tblLayout w:type="fixed"/>
        <w:tblLook w:val="0000" w:firstRow="0" w:lastRow="0" w:firstColumn="0" w:lastColumn="0" w:noHBand="0" w:noVBand="0"/>
      </w:tblPr>
      <w:tblGrid>
        <w:gridCol w:w="3003"/>
        <w:gridCol w:w="5863"/>
      </w:tblGrid>
      <w:tr w:rsidR="00A10A83" w:rsidTr="00010244">
        <w:trPr>
          <w:trHeight w:val="1169"/>
        </w:trPr>
        <w:tc>
          <w:tcPr>
            <w:tcW w:w="3003" w:type="dxa"/>
            <w:tcBorders>
              <w:top w:val="single" w:sz="4" w:space="0" w:color="000000"/>
              <w:left w:val="single" w:sz="4" w:space="0" w:color="000000"/>
              <w:bottom w:val="single" w:sz="4" w:space="0" w:color="000000"/>
            </w:tcBorders>
          </w:tcPr>
          <w:p w:rsidR="00A10A83" w:rsidRPr="00C26285" w:rsidRDefault="00A10A83" w:rsidP="00010244">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A10A83" w:rsidDel="00E6551D" w:rsidRDefault="00D94F76" w:rsidP="00010244">
            <w:pPr>
              <w:rPr>
                <w:ins w:id="469" w:author="Euclides Afonso" w:date="2016-03-29T16:07:00Z"/>
                <w:del w:id="470" w:author="eddie aguilar" w:date="2016-04-01T15:53:00Z"/>
              </w:rPr>
            </w:pPr>
            <w:r>
              <w:t>Logout</w:t>
            </w:r>
            <w:ins w:id="471" w:author="eddie aguilar" w:date="2016-04-01T15:53:00Z">
              <w:r w:rsidR="00E6551D">
                <w:t xml:space="preserve"> </w:t>
              </w:r>
            </w:ins>
            <w:del w:id="472" w:author="eddie aguilar" w:date="2016-04-01T15:53:00Z">
              <w:r w:rsidR="004E6B7B" w:rsidDel="00E6551D">
                <w:delText>.</w:delText>
              </w:r>
            </w:del>
          </w:p>
          <w:p w:rsidR="00A00980" w:rsidRPr="00C26285" w:rsidRDefault="00A00980" w:rsidP="00010244">
            <w:ins w:id="473" w:author="Euclides Afonso" w:date="2016-03-29T16:07:00Z">
              <w:del w:id="474" w:author="eddie aguilar" w:date="2016-04-01T15:53:00Z">
                <w:r w:rsidDel="00E6551D">
                  <w:delText>I am not sure if this feat</w:delText>
                </w:r>
              </w:del>
              <w:del w:id="475" w:author="eddie aguilar" w:date="2016-04-01T15:52:00Z">
                <w:r w:rsidDel="00E6551D">
                  <w:delText>ure has been implemented.</w:delText>
                </w:r>
              </w:del>
            </w:ins>
          </w:p>
        </w:tc>
      </w:tr>
      <w:tr w:rsidR="00A10A83" w:rsidTr="00010244">
        <w:trPr>
          <w:trHeight w:val="1187"/>
        </w:trPr>
        <w:tc>
          <w:tcPr>
            <w:tcW w:w="3003" w:type="dxa"/>
            <w:tcBorders>
              <w:top w:val="single" w:sz="4" w:space="0" w:color="000000"/>
              <w:left w:val="single" w:sz="4" w:space="0" w:color="000000"/>
              <w:bottom w:val="single" w:sz="4" w:space="0" w:color="000000"/>
            </w:tcBorders>
          </w:tcPr>
          <w:p w:rsidR="00A10A83" w:rsidRPr="00C26285" w:rsidRDefault="00A10A83" w:rsidP="00010244">
            <w:r w:rsidRPr="00C26285">
              <w:lastRenderedPageBreak/>
              <w:t>Tasks</w:t>
            </w:r>
          </w:p>
        </w:tc>
        <w:tc>
          <w:tcPr>
            <w:tcW w:w="5863" w:type="dxa"/>
            <w:tcBorders>
              <w:top w:val="single" w:sz="4" w:space="0" w:color="000000"/>
              <w:left w:val="single" w:sz="4" w:space="0" w:color="000000"/>
              <w:bottom w:val="single" w:sz="4" w:space="0" w:color="000000"/>
              <w:right w:val="single" w:sz="4" w:space="0" w:color="000000"/>
            </w:tcBorders>
          </w:tcPr>
          <w:p w:rsidR="00A10A83" w:rsidRPr="00C26285" w:rsidRDefault="00D94F76" w:rsidP="00010244">
            <w:r>
              <w:t>Log user out so another user can log in</w:t>
            </w:r>
            <w:ins w:id="476" w:author="eddie aguilar" w:date="2016-04-01T15:53:00Z">
              <w:r w:rsidR="00E6551D">
                <w:t>,</w:t>
              </w:r>
            </w:ins>
            <w:r>
              <w:t xml:space="preserve"> or</w:t>
            </w:r>
            <w:del w:id="477" w:author="eddie aguilar" w:date="2016-04-01T15:54:00Z">
              <w:r w:rsidDel="00E6551D">
                <w:delText xml:space="preserve"> to</w:delText>
              </w:r>
            </w:del>
            <w:r>
              <w:t xml:space="preserve"> </w:t>
            </w:r>
            <w:ins w:id="478" w:author="eddie aguilar" w:date="2016-04-01T15:54:00Z">
              <w:r w:rsidR="00E6551D">
                <w:t xml:space="preserve">to </w:t>
              </w:r>
            </w:ins>
            <w:proofErr w:type="gramStart"/>
            <w:r>
              <w:t xml:space="preserve">allow </w:t>
            </w:r>
            <w:ins w:id="479" w:author="eddie aguilar" w:date="2016-04-01T15:53:00Z">
              <w:r w:rsidR="00E6551D">
                <w:t xml:space="preserve"> user</w:t>
              </w:r>
              <w:proofErr w:type="gramEnd"/>
              <w:r w:rsidR="00E6551D">
                <w:t xml:space="preserve"> to </w:t>
              </w:r>
            </w:ins>
            <w:r>
              <w:t>play</w:t>
            </w:r>
            <w:del w:id="480" w:author="eddie aguilar" w:date="2016-04-01T15:54:00Z">
              <w:r w:rsidDel="00E6551D">
                <w:delText>ing</w:delText>
              </w:r>
            </w:del>
            <w:r>
              <w:t xml:space="preserve"> as </w:t>
            </w:r>
            <w:ins w:id="481" w:author="eddie aguilar" w:date="2016-04-01T15:54:00Z">
              <w:r w:rsidR="00E6551D">
                <w:t xml:space="preserve">a </w:t>
              </w:r>
            </w:ins>
            <w:r>
              <w:t>guest.</w:t>
            </w:r>
          </w:p>
        </w:tc>
      </w:tr>
      <w:tr w:rsidR="00A10A83" w:rsidTr="00010244">
        <w:trPr>
          <w:trHeight w:val="1070"/>
        </w:trPr>
        <w:tc>
          <w:tcPr>
            <w:tcW w:w="3003" w:type="dxa"/>
            <w:tcBorders>
              <w:top w:val="single" w:sz="4" w:space="0" w:color="000000"/>
              <w:left w:val="single" w:sz="4" w:space="0" w:color="000000"/>
              <w:bottom w:val="single" w:sz="4" w:space="0" w:color="000000"/>
            </w:tcBorders>
          </w:tcPr>
          <w:p w:rsidR="00A10A83" w:rsidRPr="00C26285" w:rsidRDefault="00A10A83" w:rsidP="00010244">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A10A83" w:rsidRPr="00C26285" w:rsidRDefault="00D94F76" w:rsidP="00010244">
            <w:r>
              <w:t>Must be currently logged in.</w:t>
            </w:r>
          </w:p>
        </w:tc>
      </w:tr>
      <w:tr w:rsidR="00A10A83" w:rsidTr="00010244">
        <w:trPr>
          <w:trHeight w:val="1070"/>
        </w:trPr>
        <w:tc>
          <w:tcPr>
            <w:tcW w:w="3003" w:type="dxa"/>
            <w:tcBorders>
              <w:top w:val="single" w:sz="4" w:space="0" w:color="000000"/>
              <w:left w:val="single" w:sz="4" w:space="0" w:color="000000"/>
              <w:bottom w:val="single" w:sz="4" w:space="0" w:color="000000"/>
            </w:tcBorders>
          </w:tcPr>
          <w:p w:rsidR="00A10A83" w:rsidRPr="00C26285" w:rsidRDefault="00A10A83" w:rsidP="00010244">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A10A83" w:rsidRPr="00C26285" w:rsidRDefault="00E6551D" w:rsidP="00010244">
            <w:ins w:id="482" w:author="eddie aguilar" w:date="2016-04-01T15:54:00Z">
              <w:r>
                <w:t>User tries to log out while he/ she is not logged in.</w:t>
              </w:r>
            </w:ins>
            <w:del w:id="483" w:author="eddie aguilar" w:date="2016-04-01T15:54:00Z">
              <w:r w:rsidR="00D94F76" w:rsidDel="00E6551D">
                <w:delText>Displays error if not currently logged in.</w:delText>
              </w:r>
            </w:del>
          </w:p>
        </w:tc>
      </w:tr>
      <w:tr w:rsidR="00A10A83" w:rsidTr="00010244">
        <w:trPr>
          <w:trHeight w:val="1070"/>
        </w:trPr>
        <w:tc>
          <w:tcPr>
            <w:tcW w:w="3003" w:type="dxa"/>
            <w:tcBorders>
              <w:top w:val="single" w:sz="4" w:space="0" w:color="000000"/>
              <w:left w:val="single" w:sz="4" w:space="0" w:color="000000"/>
              <w:bottom w:val="single" w:sz="4" w:space="0" w:color="000000"/>
            </w:tcBorders>
          </w:tcPr>
          <w:p w:rsidR="00A10A83" w:rsidRDefault="00A10A83" w:rsidP="00010244">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A10A83" w:rsidRDefault="00E6551D" w:rsidP="00010244">
            <w:pPr>
              <w:spacing w:after="0" w:line="240" w:lineRule="auto"/>
              <w:rPr>
                <w:ins w:id="484" w:author="eddie aguilar" w:date="2016-04-01T15:54:00Z"/>
              </w:rPr>
            </w:pPr>
            <w:ins w:id="485" w:author="eddie aguilar" w:date="2016-04-01T15:54:00Z">
              <w:r>
                <w:t xml:space="preserve">Display an error message to user and give the option to log in. </w:t>
              </w:r>
            </w:ins>
          </w:p>
          <w:p w:rsidR="00E6551D" w:rsidRDefault="00E6551D" w:rsidP="00010244">
            <w:pPr>
              <w:spacing w:after="0" w:line="240" w:lineRule="auto"/>
            </w:pPr>
            <w:ins w:id="486" w:author="eddie aguilar" w:date="2016-04-01T15:55:00Z">
              <w:r>
                <w:t>User looks at the help instructions</w:t>
              </w:r>
            </w:ins>
          </w:p>
        </w:tc>
      </w:tr>
      <w:tr w:rsidR="00A10A83" w:rsidTr="00010244">
        <w:trPr>
          <w:trHeight w:val="1070"/>
        </w:trPr>
        <w:tc>
          <w:tcPr>
            <w:tcW w:w="3003" w:type="dxa"/>
            <w:tcBorders>
              <w:top w:val="single" w:sz="4" w:space="0" w:color="000000"/>
              <w:left w:val="single" w:sz="4" w:space="0" w:color="000000"/>
              <w:bottom w:val="single" w:sz="4" w:space="0" w:color="000000"/>
            </w:tcBorders>
          </w:tcPr>
          <w:p w:rsidR="00A10A83" w:rsidRDefault="00A10A83" w:rsidP="00010244">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A10A83" w:rsidRDefault="00E6551D" w:rsidP="00E6551D">
            <w:pPr>
              <w:spacing w:after="0" w:line="240" w:lineRule="auto"/>
              <w:rPr>
                <w:ins w:id="487" w:author="eddie aguilar" w:date="2016-04-01T15:55:00Z"/>
              </w:rPr>
              <w:pPrChange w:id="488" w:author="eddie aguilar" w:date="2016-04-01T15:55:00Z">
                <w:pPr>
                  <w:spacing w:after="0" w:line="240" w:lineRule="auto"/>
                  <w:ind w:left="720"/>
                </w:pPr>
              </w:pPrChange>
            </w:pPr>
            <w:ins w:id="489" w:author="eddie aguilar" w:date="2016-04-01T15:55:00Z">
              <w:r>
                <w:t>Log out current user to let new user log in.</w:t>
              </w:r>
            </w:ins>
          </w:p>
          <w:p w:rsidR="00E6551D" w:rsidRDefault="00E6551D" w:rsidP="00E6551D">
            <w:pPr>
              <w:spacing w:after="0" w:line="240" w:lineRule="auto"/>
              <w:pPrChange w:id="490" w:author="eddie aguilar" w:date="2016-04-01T15:55:00Z">
                <w:pPr>
                  <w:spacing w:after="0" w:line="240" w:lineRule="auto"/>
                  <w:ind w:left="720"/>
                </w:pPr>
              </w:pPrChange>
            </w:pPr>
            <w:ins w:id="491" w:author="eddie aguilar" w:date="2016-04-01T15:55:00Z">
              <w:r>
                <w:t>Let current user log in.</w:t>
              </w:r>
            </w:ins>
          </w:p>
        </w:tc>
      </w:tr>
    </w:tbl>
    <w:p w:rsidR="003B387C" w:rsidRDefault="003B387C" w:rsidP="003B387C">
      <w:pPr>
        <w:pStyle w:val="Heading3"/>
        <w:rPr>
          <w:ins w:id="492" w:author="eddie aguilar" w:date="2016-04-01T16:19:00Z"/>
        </w:rPr>
        <w:pPrChange w:id="493" w:author="eddie aguilar" w:date="2016-04-01T16:19:00Z">
          <w:pPr>
            <w:pStyle w:val="Heading3"/>
          </w:pPr>
        </w:pPrChange>
      </w:pPr>
      <w:bookmarkStart w:id="494" w:name="_Toc444352054"/>
      <w:ins w:id="495" w:author="eddie aguilar" w:date="2016-04-01T16:19:00Z">
        <w:r>
          <w:t xml:space="preserve">Undefined use cases //for now </w:t>
        </w:r>
      </w:ins>
    </w:p>
    <w:p w:rsidR="003B387C" w:rsidRDefault="003B387C" w:rsidP="00A10A83">
      <w:pPr>
        <w:pStyle w:val="Heading3"/>
        <w:rPr>
          <w:ins w:id="496" w:author="eddie aguilar" w:date="2016-04-01T16:19:00Z"/>
        </w:rPr>
      </w:pPr>
    </w:p>
    <w:p w:rsidR="00061E98" w:rsidRDefault="00A10A83" w:rsidP="00A10A83">
      <w:pPr>
        <w:pStyle w:val="Heading3"/>
      </w:pPr>
      <w:r>
        <w:t>Use Case 14</w:t>
      </w:r>
      <w:bookmarkEnd w:id="494"/>
      <w:ins w:id="497" w:author="eddie aguilar" w:date="2016-04-01T16:18:00Z">
        <w:r w:rsidR="003B387C">
          <w:t xml:space="preserve"> </w:t>
        </w:r>
      </w:ins>
    </w:p>
    <w:tbl>
      <w:tblPr>
        <w:tblW w:w="8866" w:type="dxa"/>
        <w:tblInd w:w="-5" w:type="dxa"/>
        <w:tblLayout w:type="fixed"/>
        <w:tblLook w:val="0000" w:firstRow="0" w:lastRow="0" w:firstColumn="0" w:lastColumn="0" w:noHBand="0" w:noVBand="0"/>
      </w:tblPr>
      <w:tblGrid>
        <w:gridCol w:w="3003"/>
        <w:gridCol w:w="5863"/>
      </w:tblGrid>
      <w:tr w:rsidR="00010244" w:rsidTr="00010244">
        <w:trPr>
          <w:trHeight w:val="1169"/>
        </w:trPr>
        <w:tc>
          <w:tcPr>
            <w:tcW w:w="3003" w:type="dxa"/>
            <w:tcBorders>
              <w:top w:val="single" w:sz="4" w:space="0" w:color="000000"/>
              <w:left w:val="single" w:sz="4" w:space="0" w:color="000000"/>
              <w:bottom w:val="single" w:sz="4" w:space="0" w:color="000000"/>
            </w:tcBorders>
          </w:tcPr>
          <w:p w:rsidR="00010244" w:rsidRPr="00C26285" w:rsidRDefault="00010244" w:rsidP="00010244">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010244" w:rsidRDefault="00010244" w:rsidP="00010244">
            <w:pPr>
              <w:rPr>
                <w:ins w:id="498" w:author="Euclides Afonso" w:date="2016-03-29T16:07:00Z"/>
              </w:rPr>
            </w:pPr>
            <w:r>
              <w:t>Quit</w:t>
            </w:r>
          </w:p>
          <w:p w:rsidR="00A00980" w:rsidRDefault="00A00980" w:rsidP="00010244">
            <w:pPr>
              <w:rPr>
                <w:ins w:id="499" w:author="Euclides Afonso" w:date="2016-03-29T16:09:00Z"/>
              </w:rPr>
            </w:pPr>
            <w:ins w:id="500" w:author="Euclides Afonso" w:date="2016-03-29T16:07:00Z">
              <w:r>
                <w:t xml:space="preserve">Like use case 11 this case is present in previous uses cases. </w:t>
              </w:r>
            </w:ins>
            <w:ins w:id="501" w:author="Euclides Afonso" w:date="2016-03-29T16:08:00Z">
              <w:r>
                <w:t xml:space="preserve">And the quit option is only one action and if we have to implement it how it should look like? Unless we have to </w:t>
              </w:r>
            </w:ins>
            <w:ins w:id="502" w:author="Euclides Afonso" w:date="2016-03-29T16:10:00Z">
              <w:r>
                <w:t>create</w:t>
              </w:r>
            </w:ins>
            <w:ins w:id="503" w:author="Euclides Afonso" w:date="2016-03-29T16:08:00Z">
              <w:r>
                <w:t xml:space="preserve"> </w:t>
              </w:r>
            </w:ins>
            <w:ins w:id="504" w:author="Euclides Afonso" w:date="2016-03-29T16:10:00Z">
              <w:r>
                <w:t>some scenarios</w:t>
              </w:r>
            </w:ins>
            <w:ins w:id="505" w:author="Euclides Afonso" w:date="2016-03-29T16:08:00Z">
              <w:r>
                <w:t xml:space="preserve"> where players are present and want to quit. </w:t>
              </w:r>
            </w:ins>
            <w:ins w:id="506" w:author="Euclides Afonso" w:date="2016-03-29T16:09:00Z">
              <w:r>
                <w:t xml:space="preserve">And as you can see on the </w:t>
              </w:r>
              <w:proofErr w:type="spellStart"/>
              <w:r>
                <w:t>precondtions</w:t>
              </w:r>
              <w:proofErr w:type="spellEnd"/>
              <w:r>
                <w:t xml:space="preserve"> the game cannot be in progress. </w:t>
              </w:r>
            </w:ins>
          </w:p>
          <w:p w:rsidR="00A00980" w:rsidRPr="00C26285" w:rsidRDefault="00A00980" w:rsidP="00010244"/>
        </w:tc>
      </w:tr>
      <w:tr w:rsidR="00010244" w:rsidTr="00010244">
        <w:trPr>
          <w:trHeight w:val="1187"/>
        </w:trPr>
        <w:tc>
          <w:tcPr>
            <w:tcW w:w="3003" w:type="dxa"/>
            <w:tcBorders>
              <w:top w:val="single" w:sz="4" w:space="0" w:color="000000"/>
              <w:left w:val="single" w:sz="4" w:space="0" w:color="000000"/>
              <w:bottom w:val="single" w:sz="4" w:space="0" w:color="000000"/>
            </w:tcBorders>
          </w:tcPr>
          <w:p w:rsidR="00010244" w:rsidRPr="00C26285" w:rsidRDefault="00010244" w:rsidP="00010244">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010244" w:rsidRPr="00C26285" w:rsidRDefault="00010244" w:rsidP="00010244">
            <w:r>
              <w:t>Exits the application</w:t>
            </w:r>
          </w:p>
        </w:tc>
      </w:tr>
      <w:tr w:rsidR="00010244" w:rsidTr="00010244">
        <w:trPr>
          <w:trHeight w:val="1070"/>
        </w:trPr>
        <w:tc>
          <w:tcPr>
            <w:tcW w:w="3003" w:type="dxa"/>
            <w:tcBorders>
              <w:top w:val="single" w:sz="4" w:space="0" w:color="000000"/>
              <w:left w:val="single" w:sz="4" w:space="0" w:color="000000"/>
              <w:bottom w:val="single" w:sz="4" w:space="0" w:color="000000"/>
            </w:tcBorders>
          </w:tcPr>
          <w:p w:rsidR="00010244" w:rsidRPr="00C26285" w:rsidRDefault="00010244" w:rsidP="00010244">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010244" w:rsidRPr="00C26285" w:rsidRDefault="00010244" w:rsidP="00010244">
            <w:r w:rsidRPr="00C26285">
              <w:t xml:space="preserve">A game </w:t>
            </w:r>
            <w:r>
              <w:t xml:space="preserve">cannot be in progress. </w:t>
            </w:r>
            <w:r w:rsidRPr="00C26285">
              <w:t xml:space="preserve"> </w:t>
            </w:r>
          </w:p>
        </w:tc>
      </w:tr>
      <w:tr w:rsidR="00010244" w:rsidTr="00010244">
        <w:trPr>
          <w:trHeight w:val="1070"/>
        </w:trPr>
        <w:tc>
          <w:tcPr>
            <w:tcW w:w="3003" w:type="dxa"/>
            <w:tcBorders>
              <w:top w:val="single" w:sz="4" w:space="0" w:color="000000"/>
              <w:left w:val="single" w:sz="4" w:space="0" w:color="000000"/>
              <w:bottom w:val="single" w:sz="4" w:space="0" w:color="000000"/>
            </w:tcBorders>
          </w:tcPr>
          <w:p w:rsidR="00010244" w:rsidRPr="00C26285" w:rsidRDefault="00010244" w:rsidP="00010244">
            <w:r w:rsidRPr="00C26285">
              <w:lastRenderedPageBreak/>
              <w:t>Exceptions</w:t>
            </w:r>
          </w:p>
        </w:tc>
        <w:tc>
          <w:tcPr>
            <w:tcW w:w="5863" w:type="dxa"/>
            <w:tcBorders>
              <w:top w:val="single" w:sz="4" w:space="0" w:color="000000"/>
              <w:left w:val="single" w:sz="4" w:space="0" w:color="000000"/>
              <w:bottom w:val="single" w:sz="4" w:space="0" w:color="000000"/>
              <w:right w:val="single" w:sz="4" w:space="0" w:color="000000"/>
            </w:tcBorders>
          </w:tcPr>
          <w:p w:rsidR="00010244" w:rsidRPr="00C26285" w:rsidRDefault="00010244" w:rsidP="004E6B7B">
            <w:r w:rsidRPr="00C26285">
              <w:t xml:space="preserve">Can’t quit the application if there is </w:t>
            </w:r>
            <w:r w:rsidR="004E6B7B">
              <w:t>a</w:t>
            </w:r>
            <w:r w:rsidRPr="00C26285">
              <w:t xml:space="preserve"> game in process</w:t>
            </w:r>
            <w:r w:rsidR="004E6B7B">
              <w:t>.  Will request confirmation to terminate game.</w:t>
            </w:r>
          </w:p>
        </w:tc>
      </w:tr>
      <w:tr w:rsidR="00010244" w:rsidTr="00010244">
        <w:trPr>
          <w:trHeight w:val="1070"/>
        </w:trPr>
        <w:tc>
          <w:tcPr>
            <w:tcW w:w="3003" w:type="dxa"/>
            <w:tcBorders>
              <w:top w:val="single" w:sz="4" w:space="0" w:color="000000"/>
              <w:left w:val="single" w:sz="4" w:space="0" w:color="000000"/>
              <w:bottom w:val="single" w:sz="4" w:space="0" w:color="000000"/>
            </w:tcBorders>
          </w:tcPr>
          <w:p w:rsidR="00010244" w:rsidRDefault="00010244" w:rsidP="00010244">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010244" w:rsidRDefault="00010244" w:rsidP="00010244">
            <w:pPr>
              <w:spacing w:after="0" w:line="240" w:lineRule="auto"/>
            </w:pPr>
          </w:p>
        </w:tc>
      </w:tr>
      <w:tr w:rsidR="00010244" w:rsidTr="00010244">
        <w:trPr>
          <w:trHeight w:val="1070"/>
        </w:trPr>
        <w:tc>
          <w:tcPr>
            <w:tcW w:w="3003" w:type="dxa"/>
            <w:tcBorders>
              <w:top w:val="single" w:sz="4" w:space="0" w:color="000000"/>
              <w:left w:val="single" w:sz="4" w:space="0" w:color="000000"/>
              <w:bottom w:val="single" w:sz="4" w:space="0" w:color="000000"/>
            </w:tcBorders>
          </w:tcPr>
          <w:p w:rsidR="00010244" w:rsidRDefault="00010244" w:rsidP="00010244">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010244" w:rsidRDefault="00010244" w:rsidP="00010244">
            <w:pPr>
              <w:spacing w:after="0" w:line="240" w:lineRule="auto"/>
              <w:ind w:left="720"/>
            </w:pPr>
          </w:p>
        </w:tc>
      </w:tr>
    </w:tbl>
    <w:p w:rsidR="001C3356" w:rsidRDefault="001C3356" w:rsidP="001C3356">
      <w:pPr>
        <w:pStyle w:val="Heading3"/>
      </w:pPr>
      <w:bookmarkStart w:id="507" w:name="_Toc444352055"/>
      <w:r>
        <w:t>Use Case 15</w:t>
      </w:r>
    </w:p>
    <w:tbl>
      <w:tblPr>
        <w:tblW w:w="8866" w:type="dxa"/>
        <w:tblInd w:w="-5" w:type="dxa"/>
        <w:tblLayout w:type="fixed"/>
        <w:tblLook w:val="0000" w:firstRow="0" w:lastRow="0" w:firstColumn="0" w:lastColumn="0" w:noHBand="0" w:noVBand="0"/>
      </w:tblPr>
      <w:tblGrid>
        <w:gridCol w:w="3003"/>
        <w:gridCol w:w="5863"/>
      </w:tblGrid>
      <w:tr w:rsidR="001C3356" w:rsidTr="006A462F">
        <w:trPr>
          <w:trHeight w:val="1169"/>
        </w:trPr>
        <w:tc>
          <w:tcPr>
            <w:tcW w:w="3003" w:type="dxa"/>
            <w:tcBorders>
              <w:top w:val="single" w:sz="4" w:space="0" w:color="000000"/>
              <w:left w:val="single" w:sz="4" w:space="0" w:color="000000"/>
              <w:bottom w:val="single" w:sz="4" w:space="0" w:color="000000"/>
            </w:tcBorders>
          </w:tcPr>
          <w:p w:rsidR="001C3356" w:rsidRPr="00C26285" w:rsidRDefault="001C3356" w:rsidP="006A462F">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1C3356" w:rsidRPr="00C26285" w:rsidRDefault="001C3356" w:rsidP="006A462F">
            <w:r>
              <w:t>Select game mode.</w:t>
            </w:r>
          </w:p>
        </w:tc>
      </w:tr>
      <w:tr w:rsidR="001C3356" w:rsidTr="006A462F">
        <w:trPr>
          <w:trHeight w:val="1187"/>
        </w:trPr>
        <w:tc>
          <w:tcPr>
            <w:tcW w:w="3003" w:type="dxa"/>
            <w:tcBorders>
              <w:top w:val="single" w:sz="4" w:space="0" w:color="000000"/>
              <w:left w:val="single" w:sz="4" w:space="0" w:color="000000"/>
              <w:bottom w:val="single" w:sz="4" w:space="0" w:color="000000"/>
            </w:tcBorders>
          </w:tcPr>
          <w:p w:rsidR="001C3356" w:rsidRPr="00C26285" w:rsidRDefault="001C3356" w:rsidP="006A462F">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1C3356" w:rsidRPr="00C26285" w:rsidRDefault="001C3356" w:rsidP="001C3356">
            <w:r>
              <w:t>Choose to play the game against another player.</w:t>
            </w:r>
          </w:p>
        </w:tc>
      </w:tr>
      <w:tr w:rsidR="001C3356" w:rsidTr="006A462F">
        <w:trPr>
          <w:trHeight w:val="1070"/>
        </w:trPr>
        <w:tc>
          <w:tcPr>
            <w:tcW w:w="3003" w:type="dxa"/>
            <w:tcBorders>
              <w:top w:val="single" w:sz="4" w:space="0" w:color="000000"/>
              <w:left w:val="single" w:sz="4" w:space="0" w:color="000000"/>
              <w:bottom w:val="single" w:sz="4" w:space="0" w:color="000000"/>
            </w:tcBorders>
          </w:tcPr>
          <w:p w:rsidR="001C3356" w:rsidRPr="00C26285" w:rsidRDefault="001C3356" w:rsidP="006A462F">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1C3356" w:rsidRPr="00C26285" w:rsidRDefault="001C3356" w:rsidP="006A462F">
            <w:r w:rsidRPr="00C26285">
              <w:t xml:space="preserve">User </w:t>
            </w:r>
            <w:r>
              <w:t>must either log in or choose to play as a guest.</w:t>
            </w:r>
          </w:p>
        </w:tc>
      </w:tr>
      <w:tr w:rsidR="001C3356" w:rsidTr="006A462F">
        <w:trPr>
          <w:trHeight w:val="1070"/>
        </w:trPr>
        <w:tc>
          <w:tcPr>
            <w:tcW w:w="3003" w:type="dxa"/>
            <w:tcBorders>
              <w:top w:val="single" w:sz="4" w:space="0" w:color="000000"/>
              <w:left w:val="single" w:sz="4" w:space="0" w:color="000000"/>
              <w:bottom w:val="single" w:sz="4" w:space="0" w:color="000000"/>
            </w:tcBorders>
          </w:tcPr>
          <w:p w:rsidR="001C3356" w:rsidRPr="00C26285" w:rsidRDefault="001C3356" w:rsidP="006A462F">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1C3356" w:rsidRPr="00C26285" w:rsidRDefault="001C3356" w:rsidP="006A462F">
            <w:r w:rsidRPr="00C26285">
              <w:t>Can be used in a multi-player setting or against the AI</w:t>
            </w:r>
          </w:p>
        </w:tc>
      </w:tr>
      <w:tr w:rsidR="001C3356" w:rsidTr="006A462F">
        <w:trPr>
          <w:trHeight w:val="1070"/>
        </w:trPr>
        <w:tc>
          <w:tcPr>
            <w:tcW w:w="3003" w:type="dxa"/>
            <w:tcBorders>
              <w:top w:val="single" w:sz="4" w:space="0" w:color="000000"/>
              <w:left w:val="single" w:sz="4" w:space="0" w:color="000000"/>
              <w:bottom w:val="single" w:sz="4" w:space="0" w:color="000000"/>
            </w:tcBorders>
          </w:tcPr>
          <w:p w:rsidR="001C3356" w:rsidRDefault="001C3356" w:rsidP="006A462F">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1C3356" w:rsidRDefault="001C3356" w:rsidP="006A462F">
            <w:pPr>
              <w:spacing w:after="0" w:line="240" w:lineRule="auto"/>
            </w:pPr>
          </w:p>
        </w:tc>
      </w:tr>
      <w:tr w:rsidR="001C3356" w:rsidTr="006A462F">
        <w:trPr>
          <w:trHeight w:val="1070"/>
        </w:trPr>
        <w:tc>
          <w:tcPr>
            <w:tcW w:w="3003" w:type="dxa"/>
            <w:tcBorders>
              <w:top w:val="single" w:sz="4" w:space="0" w:color="000000"/>
              <w:left w:val="single" w:sz="4" w:space="0" w:color="000000"/>
              <w:bottom w:val="single" w:sz="4" w:space="0" w:color="000000"/>
            </w:tcBorders>
          </w:tcPr>
          <w:p w:rsidR="001C3356" w:rsidRDefault="001C3356" w:rsidP="006A462F">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1C3356" w:rsidRDefault="001C3356" w:rsidP="006A462F">
            <w:pPr>
              <w:spacing w:after="0" w:line="240" w:lineRule="auto"/>
              <w:ind w:left="720"/>
            </w:pPr>
          </w:p>
        </w:tc>
      </w:tr>
    </w:tbl>
    <w:p w:rsidR="001C3356" w:rsidRDefault="001C3356">
      <w:pPr>
        <w:pStyle w:val="Heading1"/>
        <w:pageBreakBefore/>
      </w:pPr>
    </w:p>
    <w:p w:rsidR="00E7384F" w:rsidRDefault="00E7384F">
      <w:pPr>
        <w:pStyle w:val="Heading1"/>
        <w:pageBreakBefore/>
      </w:pPr>
      <w:r>
        <w:lastRenderedPageBreak/>
        <w:t>Non-Functional Requirements</w:t>
      </w:r>
      <w:bookmarkEnd w:id="507"/>
    </w:p>
    <w:p w:rsidR="00E7384F" w:rsidRDefault="00E7384F">
      <w:pPr>
        <w:pStyle w:val="Heading2"/>
      </w:pPr>
      <w:bookmarkStart w:id="508" w:name="_Toc444352056"/>
      <w:r>
        <w:t>Cost Constraints</w:t>
      </w:r>
      <w:bookmarkEnd w:id="508"/>
    </w:p>
    <w:p w:rsidR="0025410F" w:rsidRDefault="0025410F" w:rsidP="0025410F">
      <w:r>
        <w:t>No cost constraints are foreseeable in the near future. Due to this lack of constraint, we are sure no cost will be generated and also no downtime will be expected for this project.</w:t>
      </w:r>
    </w:p>
    <w:p w:rsidR="007B521A" w:rsidRPr="007B521A" w:rsidRDefault="00925947" w:rsidP="0025410F">
      <w:r>
        <w:t>W</w:t>
      </w:r>
      <w:r w:rsidR="0025410F">
        <w:t>e are using GitHub and Drobox to keep track of our documentation</w:t>
      </w:r>
      <w:r>
        <w:t xml:space="preserve"> and source code</w:t>
      </w:r>
      <w:r w:rsidR="0025410F">
        <w:t>. A log file is generated to show all of changes and commits on the master branch.  The branch has been replicated as a mirror branch w</w:t>
      </w:r>
      <w:r w:rsidR="007A46E5">
        <w:t xml:space="preserve">here developers can make changes and submit their code to be reviewed before </w:t>
      </w:r>
      <w:r w:rsidR="00314799">
        <w:t>being merged with the main</w:t>
      </w:r>
      <w:r w:rsidR="007A46E5">
        <w:t xml:space="preserve"> branch.</w:t>
      </w:r>
    </w:p>
    <w:p w:rsidR="00E7384F" w:rsidRDefault="00E7384F">
      <w:pPr>
        <w:pStyle w:val="Heading2"/>
      </w:pPr>
      <w:bookmarkStart w:id="509" w:name="_Toc444352057"/>
      <w:r>
        <w:t>Reliability</w:t>
      </w:r>
      <w:bookmarkEnd w:id="509"/>
    </w:p>
    <w:p w:rsidR="007B521A" w:rsidRPr="007B521A" w:rsidRDefault="0025410F" w:rsidP="007B521A">
      <w:r w:rsidRPr="0025410F">
        <w:t>The software should be usable, without any operational faults, for the period of time between its deployment and the following three years.</w:t>
      </w:r>
      <w:r w:rsidR="00EC6F57">
        <w:t xml:space="preserve">  Based on the schedule and following phases that we have use, the product should be able to be completed at the respected date.</w:t>
      </w:r>
    </w:p>
    <w:p w:rsidR="00E7384F" w:rsidRDefault="002F4F06">
      <w:pPr>
        <w:pStyle w:val="Heading2"/>
      </w:pPr>
      <w:bookmarkStart w:id="510" w:name="_Toc444352058"/>
      <w:r>
        <w:t>Time Constraints</w:t>
      </w:r>
      <w:bookmarkEnd w:id="510"/>
    </w:p>
    <w:p w:rsidR="00E7384F" w:rsidRDefault="00453C30">
      <w:r w:rsidRPr="00453C30">
        <w:t>Most meetings took place</w:t>
      </w:r>
      <w:r>
        <w:t xml:space="preserve"> either after CS 3420 class </w:t>
      </w:r>
      <w:r w:rsidRPr="00453C30">
        <w:t xml:space="preserve">or in Google Hangouts, Skype calls, and email in order to accommodate all group members with </w:t>
      </w:r>
      <w:r>
        <w:t>a schedule</w:t>
      </w:r>
      <w:r w:rsidRPr="00453C30">
        <w:t xml:space="preserve"> where we could all meet without running into any time constraints whilst building the application and filling out the required documents for the project.</w:t>
      </w:r>
    </w:p>
    <w:sectPr w:rsidR="00E7384F">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720"/>
        </w:tabs>
        <w:ind w:left="72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lvl>
  </w:abstractNum>
  <w:abstractNum w:abstractNumId="11" w15:restartNumberingAfterBreak="0">
    <w:nsid w:val="0000000C"/>
    <w:multiLevelType w:val="singleLevel"/>
    <w:tmpl w:val="0000000C"/>
    <w:name w:val="WW8Num12"/>
    <w:lvl w:ilvl="0">
      <w:start w:val="1"/>
      <w:numFmt w:val="decimal"/>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singleLevel"/>
    <w:tmpl w:val="0000000E"/>
    <w:name w:val="WW8Num14"/>
    <w:lvl w:ilvl="0">
      <w:start w:val="1"/>
      <w:numFmt w:val="decimal"/>
      <w:lvlText w:val="%1.)"/>
      <w:lvlJc w:val="left"/>
      <w:pPr>
        <w:tabs>
          <w:tab w:val="num" w:pos="720"/>
        </w:tabs>
        <w:ind w:left="720" w:hanging="36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720"/>
        </w:tabs>
        <w:ind w:left="72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720"/>
        </w:tabs>
        <w:ind w:left="72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720"/>
        </w:tabs>
        <w:ind w:left="720" w:hanging="360"/>
      </w:pPr>
    </w:lvl>
  </w:abstractNum>
  <w:abstractNum w:abstractNumId="18" w15:restartNumberingAfterBreak="0">
    <w:nsid w:val="00000013"/>
    <w:multiLevelType w:val="singleLevel"/>
    <w:tmpl w:val="00000013"/>
    <w:name w:val="WW8Num19"/>
    <w:lvl w:ilvl="0">
      <w:start w:val="1"/>
      <w:numFmt w:val="decimal"/>
      <w:lvlText w:val="%1.)"/>
      <w:lvlJc w:val="left"/>
      <w:pPr>
        <w:tabs>
          <w:tab w:val="num" w:pos="720"/>
        </w:tabs>
        <w:ind w:left="720" w:hanging="360"/>
      </w:pPr>
    </w:lvl>
  </w:abstractNum>
  <w:abstractNum w:abstractNumId="19" w15:restartNumberingAfterBreak="0">
    <w:nsid w:val="00000014"/>
    <w:multiLevelType w:val="singleLevel"/>
    <w:tmpl w:val="00000014"/>
    <w:name w:val="WW8Num20"/>
    <w:lvl w:ilvl="0">
      <w:start w:val="1"/>
      <w:numFmt w:val="decimal"/>
      <w:lvlText w:val="%1.)"/>
      <w:lvlJc w:val="left"/>
      <w:pPr>
        <w:tabs>
          <w:tab w:val="num" w:pos="720"/>
        </w:tabs>
        <w:ind w:left="720" w:hanging="360"/>
      </w:pPr>
    </w:lvl>
  </w:abstractNum>
  <w:abstractNum w:abstractNumId="20" w15:restartNumberingAfterBreak="0">
    <w:nsid w:val="00000015"/>
    <w:multiLevelType w:val="singleLevel"/>
    <w:tmpl w:val="00000015"/>
    <w:name w:val="WW8Num21"/>
    <w:lvl w:ilvl="0">
      <w:start w:val="1"/>
      <w:numFmt w:val="decimal"/>
      <w:lvlText w:val="%1.)"/>
      <w:lvlJc w:val="left"/>
      <w:pPr>
        <w:tabs>
          <w:tab w:val="num" w:pos="720"/>
        </w:tabs>
        <w:ind w:left="720" w:hanging="360"/>
      </w:pPr>
    </w:lvl>
  </w:abstractNum>
  <w:abstractNum w:abstractNumId="21" w15:restartNumberingAfterBreak="0">
    <w:nsid w:val="00000016"/>
    <w:multiLevelType w:val="singleLevel"/>
    <w:tmpl w:val="00000016"/>
    <w:name w:val="WW8Num22"/>
    <w:lvl w:ilvl="0">
      <w:start w:val="1"/>
      <w:numFmt w:val="decimal"/>
      <w:lvlText w:val="%1.)"/>
      <w:lvlJc w:val="left"/>
      <w:pPr>
        <w:tabs>
          <w:tab w:val="num" w:pos="720"/>
        </w:tabs>
        <w:ind w:left="720" w:hanging="360"/>
      </w:pPr>
    </w:lvl>
  </w:abstractNum>
  <w:abstractNum w:abstractNumId="22" w15:restartNumberingAfterBreak="0">
    <w:nsid w:val="00000017"/>
    <w:multiLevelType w:val="singleLevel"/>
    <w:tmpl w:val="00000017"/>
    <w:name w:val="WW8Num23"/>
    <w:lvl w:ilvl="0">
      <w:start w:val="1"/>
      <w:numFmt w:val="decimal"/>
      <w:lvlText w:val="%1.)"/>
      <w:lvlJc w:val="left"/>
      <w:pPr>
        <w:tabs>
          <w:tab w:val="num" w:pos="720"/>
        </w:tabs>
        <w:ind w:left="720" w:hanging="360"/>
      </w:pPr>
    </w:lvl>
  </w:abstractNum>
  <w:abstractNum w:abstractNumId="23" w15:restartNumberingAfterBreak="0">
    <w:nsid w:val="00000018"/>
    <w:multiLevelType w:val="singleLevel"/>
    <w:tmpl w:val="00000018"/>
    <w:name w:val="WW8Num24"/>
    <w:lvl w:ilvl="0">
      <w:start w:val="1"/>
      <w:numFmt w:val="decimal"/>
      <w:lvlText w:val="%1.)"/>
      <w:lvlJc w:val="left"/>
      <w:pPr>
        <w:tabs>
          <w:tab w:val="num" w:pos="720"/>
        </w:tabs>
        <w:ind w:left="720" w:hanging="360"/>
      </w:pPr>
    </w:lvl>
  </w:abstractNum>
  <w:abstractNum w:abstractNumId="24" w15:restartNumberingAfterBreak="0">
    <w:nsid w:val="3FD91B25"/>
    <w:multiLevelType w:val="hybridMultilevel"/>
    <w:tmpl w:val="3D88D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55461F"/>
    <w:multiLevelType w:val="hybridMultilevel"/>
    <w:tmpl w:val="F0CEC9FA"/>
    <w:lvl w:ilvl="0" w:tplc="1F742B9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39C7B2F"/>
    <w:multiLevelType w:val="hybridMultilevel"/>
    <w:tmpl w:val="17A444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E767806"/>
    <w:multiLevelType w:val="hybridMultilevel"/>
    <w:tmpl w:val="A888D7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5"/>
  </w:num>
  <w:num w:numId="26">
    <w:abstractNumId w:val="24"/>
  </w:num>
  <w:num w:numId="27">
    <w:abstractNumId w:val="26"/>
  </w:num>
  <w:num w:numId="28">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uclides Afonso">
    <w15:presenceInfo w15:providerId="Windows Live" w15:userId="53602638a815d9d7"/>
  </w15:person>
  <w15:person w15:author="eddie aguilar">
    <w15:presenceInfo w15:providerId="Windows Live" w15:userId="af6268cc32f41a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E2B"/>
    <w:rsid w:val="000006B9"/>
    <w:rsid w:val="000041BF"/>
    <w:rsid w:val="00010244"/>
    <w:rsid w:val="00057546"/>
    <w:rsid w:val="00061E98"/>
    <w:rsid w:val="000D5BCD"/>
    <w:rsid w:val="000E05F3"/>
    <w:rsid w:val="000E59C8"/>
    <w:rsid w:val="000F4FAA"/>
    <w:rsid w:val="000F56D0"/>
    <w:rsid w:val="001242D7"/>
    <w:rsid w:val="00172F49"/>
    <w:rsid w:val="001C3356"/>
    <w:rsid w:val="00203F2D"/>
    <w:rsid w:val="0025410F"/>
    <w:rsid w:val="002761EE"/>
    <w:rsid w:val="002957B6"/>
    <w:rsid w:val="002A3382"/>
    <w:rsid w:val="002C33D4"/>
    <w:rsid w:val="002E0235"/>
    <w:rsid w:val="002F4F06"/>
    <w:rsid w:val="002F5FAF"/>
    <w:rsid w:val="00314799"/>
    <w:rsid w:val="003B387C"/>
    <w:rsid w:val="003C4A96"/>
    <w:rsid w:val="00417FED"/>
    <w:rsid w:val="0044329E"/>
    <w:rsid w:val="004521DA"/>
    <w:rsid w:val="00453C30"/>
    <w:rsid w:val="00492CC3"/>
    <w:rsid w:val="004E6B7B"/>
    <w:rsid w:val="00550436"/>
    <w:rsid w:val="0056544B"/>
    <w:rsid w:val="00567F47"/>
    <w:rsid w:val="00573296"/>
    <w:rsid w:val="005E3182"/>
    <w:rsid w:val="006015C9"/>
    <w:rsid w:val="00675DD1"/>
    <w:rsid w:val="006A462F"/>
    <w:rsid w:val="006A7136"/>
    <w:rsid w:val="006C3521"/>
    <w:rsid w:val="006F5E7B"/>
    <w:rsid w:val="00706803"/>
    <w:rsid w:val="007538AA"/>
    <w:rsid w:val="007A46E5"/>
    <w:rsid w:val="007B521A"/>
    <w:rsid w:val="007C7D71"/>
    <w:rsid w:val="007D2D4F"/>
    <w:rsid w:val="007D394E"/>
    <w:rsid w:val="008638FC"/>
    <w:rsid w:val="008B554E"/>
    <w:rsid w:val="008C259E"/>
    <w:rsid w:val="0091727D"/>
    <w:rsid w:val="00925947"/>
    <w:rsid w:val="009452C3"/>
    <w:rsid w:val="009533DE"/>
    <w:rsid w:val="009731DC"/>
    <w:rsid w:val="009851AB"/>
    <w:rsid w:val="009B68F2"/>
    <w:rsid w:val="009E3496"/>
    <w:rsid w:val="00A00980"/>
    <w:rsid w:val="00A10A83"/>
    <w:rsid w:val="00A20965"/>
    <w:rsid w:val="00A310B2"/>
    <w:rsid w:val="00A3154B"/>
    <w:rsid w:val="00A51CE5"/>
    <w:rsid w:val="00A80C66"/>
    <w:rsid w:val="00AA639A"/>
    <w:rsid w:val="00AB6A98"/>
    <w:rsid w:val="00AE5A4B"/>
    <w:rsid w:val="00B230F7"/>
    <w:rsid w:val="00B766D0"/>
    <w:rsid w:val="00B90382"/>
    <w:rsid w:val="00BA26CA"/>
    <w:rsid w:val="00BA3F8C"/>
    <w:rsid w:val="00BC54B1"/>
    <w:rsid w:val="00BE2CC0"/>
    <w:rsid w:val="00C503AD"/>
    <w:rsid w:val="00C90D09"/>
    <w:rsid w:val="00D11507"/>
    <w:rsid w:val="00D16303"/>
    <w:rsid w:val="00D23E09"/>
    <w:rsid w:val="00D31B1C"/>
    <w:rsid w:val="00D86F94"/>
    <w:rsid w:val="00D926EF"/>
    <w:rsid w:val="00D94F76"/>
    <w:rsid w:val="00DB7A82"/>
    <w:rsid w:val="00DE0BD6"/>
    <w:rsid w:val="00DE1E2B"/>
    <w:rsid w:val="00E33792"/>
    <w:rsid w:val="00E6551D"/>
    <w:rsid w:val="00E7384F"/>
    <w:rsid w:val="00EA0974"/>
    <w:rsid w:val="00EC6F57"/>
    <w:rsid w:val="00F67B64"/>
    <w:rsid w:val="00F70971"/>
    <w:rsid w:val="00F74052"/>
    <w:rsid w:val="00F93842"/>
    <w:rsid w:val="00FB1934"/>
    <w:rsid w:val="00FE0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13FA6468-6418-4B2F-AFE3-3D0B4B89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sz w:val="24"/>
      <w:szCs w:val="22"/>
      <w:lang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1"/>
      </w:numPr>
      <w:spacing w:before="240" w:after="60" w:line="240" w:lineRule="auto"/>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TOC1">
    <w:name w:val="toc 1"/>
    <w:basedOn w:val="Normal"/>
    <w:next w:val="Normal"/>
    <w:uiPriority w:val="39"/>
    <w:pPr>
      <w:tabs>
        <w:tab w:val="right" w:leader="dot" w:pos="8630"/>
      </w:tabs>
      <w:jc w:val="center"/>
    </w:pPr>
  </w:style>
  <w:style w:type="paragraph" w:styleId="TOC2">
    <w:name w:val="toc 2"/>
    <w:basedOn w:val="Normal"/>
    <w:next w:val="Normal"/>
    <w:uiPriority w:val="39"/>
    <w:pPr>
      <w:ind w:left="240"/>
    </w:pPr>
  </w:style>
  <w:style w:type="paragraph" w:styleId="TOC3">
    <w:name w:val="toc 3"/>
    <w:basedOn w:val="Normal"/>
    <w:next w:val="Normal"/>
    <w:uiPriority w:val="39"/>
    <w:pPr>
      <w:ind w:left="480"/>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8638FC"/>
    <w:pPr>
      <w:ind w:left="720"/>
      <w:contextualSpacing/>
    </w:pPr>
  </w:style>
  <w:style w:type="paragraph" w:styleId="TOCHeading">
    <w:name w:val="TOC Heading"/>
    <w:basedOn w:val="Heading1"/>
    <w:next w:val="Normal"/>
    <w:uiPriority w:val="39"/>
    <w:unhideWhenUsed/>
    <w:qFormat/>
    <w:rsid w:val="00DB7A82"/>
    <w:pPr>
      <w:keepLines/>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lang w:eastAsia="en-US"/>
    </w:rPr>
  </w:style>
  <w:style w:type="paragraph" w:styleId="BalloonText">
    <w:name w:val="Balloon Text"/>
    <w:basedOn w:val="Normal"/>
    <w:link w:val="BalloonTextChar"/>
    <w:rsid w:val="00417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417FED"/>
    <w:rPr>
      <w:rFonts w:ascii="Segoe UI" w:hAnsi="Segoe UI" w:cs="Segoe UI"/>
      <w:sz w:val="18"/>
      <w:szCs w:val="18"/>
      <w:lang w:eastAsia="ar-SA"/>
    </w:rPr>
  </w:style>
  <w:style w:type="paragraph" w:styleId="Revision">
    <w:name w:val="Revision"/>
    <w:hidden/>
    <w:uiPriority w:val="99"/>
    <w:semiHidden/>
    <w:rsid w:val="00BC54B1"/>
    <w:rPr>
      <w:sz w:val="24"/>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5D54D-9416-4638-A833-D9528E249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UH-Downtown</Company>
  <LinksUpToDate>false</LinksUpToDate>
  <CharactersWithSpaces>16085</CharactersWithSpaces>
  <SharedDoc>false</SharedDoc>
  <HLinks>
    <vt:vector size="84" baseType="variant">
      <vt:variant>
        <vt:i4>1114169</vt:i4>
      </vt:variant>
      <vt:variant>
        <vt:i4>77</vt:i4>
      </vt:variant>
      <vt:variant>
        <vt:i4>0</vt:i4>
      </vt:variant>
      <vt:variant>
        <vt:i4>5</vt:i4>
      </vt:variant>
      <vt:variant>
        <vt:lpwstr/>
      </vt:variant>
      <vt:variant>
        <vt:lpwstr>_Toc246755805</vt:lpwstr>
      </vt:variant>
      <vt:variant>
        <vt:i4>1114169</vt:i4>
      </vt:variant>
      <vt:variant>
        <vt:i4>71</vt:i4>
      </vt:variant>
      <vt:variant>
        <vt:i4>0</vt:i4>
      </vt:variant>
      <vt:variant>
        <vt:i4>5</vt:i4>
      </vt:variant>
      <vt:variant>
        <vt:lpwstr/>
      </vt:variant>
      <vt:variant>
        <vt:lpwstr>_Toc246755803</vt:lpwstr>
      </vt:variant>
      <vt:variant>
        <vt:i4>1114169</vt:i4>
      </vt:variant>
      <vt:variant>
        <vt:i4>65</vt:i4>
      </vt:variant>
      <vt:variant>
        <vt:i4>0</vt:i4>
      </vt:variant>
      <vt:variant>
        <vt:i4>5</vt:i4>
      </vt:variant>
      <vt:variant>
        <vt:lpwstr/>
      </vt:variant>
      <vt:variant>
        <vt:lpwstr>_Toc246755802</vt:lpwstr>
      </vt:variant>
      <vt:variant>
        <vt:i4>1114169</vt:i4>
      </vt:variant>
      <vt:variant>
        <vt:i4>59</vt:i4>
      </vt:variant>
      <vt:variant>
        <vt:i4>0</vt:i4>
      </vt:variant>
      <vt:variant>
        <vt:i4>5</vt:i4>
      </vt:variant>
      <vt:variant>
        <vt:lpwstr/>
      </vt:variant>
      <vt:variant>
        <vt:lpwstr>_Toc246755801</vt:lpwstr>
      </vt:variant>
      <vt:variant>
        <vt:i4>1572918</vt:i4>
      </vt:variant>
      <vt:variant>
        <vt:i4>56</vt:i4>
      </vt:variant>
      <vt:variant>
        <vt:i4>0</vt:i4>
      </vt:variant>
      <vt:variant>
        <vt:i4>5</vt:i4>
      </vt:variant>
      <vt:variant>
        <vt:lpwstr/>
      </vt:variant>
      <vt:variant>
        <vt:lpwstr>_Toc246755798</vt:lpwstr>
      </vt:variant>
      <vt:variant>
        <vt:i4>1572918</vt:i4>
      </vt:variant>
      <vt:variant>
        <vt:i4>50</vt:i4>
      </vt:variant>
      <vt:variant>
        <vt:i4>0</vt:i4>
      </vt:variant>
      <vt:variant>
        <vt:i4>5</vt:i4>
      </vt:variant>
      <vt:variant>
        <vt:lpwstr/>
      </vt:variant>
      <vt:variant>
        <vt:lpwstr>_Toc246755797</vt:lpwstr>
      </vt:variant>
      <vt:variant>
        <vt:i4>1572918</vt:i4>
      </vt:variant>
      <vt:variant>
        <vt:i4>44</vt:i4>
      </vt:variant>
      <vt:variant>
        <vt:i4>0</vt:i4>
      </vt:variant>
      <vt:variant>
        <vt:i4>5</vt:i4>
      </vt:variant>
      <vt:variant>
        <vt:lpwstr/>
      </vt:variant>
      <vt:variant>
        <vt:lpwstr>_Toc246755796</vt:lpwstr>
      </vt:variant>
      <vt:variant>
        <vt:i4>1572918</vt:i4>
      </vt:variant>
      <vt:variant>
        <vt:i4>38</vt:i4>
      </vt:variant>
      <vt:variant>
        <vt:i4>0</vt:i4>
      </vt:variant>
      <vt:variant>
        <vt:i4>5</vt:i4>
      </vt:variant>
      <vt:variant>
        <vt:lpwstr/>
      </vt:variant>
      <vt:variant>
        <vt:lpwstr>_Toc246755795</vt:lpwstr>
      </vt:variant>
      <vt:variant>
        <vt:i4>1572918</vt:i4>
      </vt:variant>
      <vt:variant>
        <vt:i4>32</vt:i4>
      </vt:variant>
      <vt:variant>
        <vt:i4>0</vt:i4>
      </vt:variant>
      <vt:variant>
        <vt:i4>5</vt:i4>
      </vt:variant>
      <vt:variant>
        <vt:lpwstr/>
      </vt:variant>
      <vt:variant>
        <vt:lpwstr>_Toc246755794</vt:lpwstr>
      </vt:variant>
      <vt:variant>
        <vt:i4>1572918</vt:i4>
      </vt:variant>
      <vt:variant>
        <vt:i4>26</vt:i4>
      </vt:variant>
      <vt:variant>
        <vt:i4>0</vt:i4>
      </vt:variant>
      <vt:variant>
        <vt:i4>5</vt:i4>
      </vt:variant>
      <vt:variant>
        <vt:lpwstr/>
      </vt:variant>
      <vt:variant>
        <vt:lpwstr>_Toc246755793</vt:lpwstr>
      </vt:variant>
      <vt:variant>
        <vt:i4>1572918</vt:i4>
      </vt:variant>
      <vt:variant>
        <vt:i4>20</vt:i4>
      </vt:variant>
      <vt:variant>
        <vt:i4>0</vt:i4>
      </vt:variant>
      <vt:variant>
        <vt:i4>5</vt:i4>
      </vt:variant>
      <vt:variant>
        <vt:lpwstr/>
      </vt:variant>
      <vt:variant>
        <vt:lpwstr>_Toc246755792</vt:lpwstr>
      </vt:variant>
      <vt:variant>
        <vt:i4>1572918</vt:i4>
      </vt:variant>
      <vt:variant>
        <vt:i4>14</vt:i4>
      </vt:variant>
      <vt:variant>
        <vt:i4>0</vt:i4>
      </vt:variant>
      <vt:variant>
        <vt:i4>5</vt:i4>
      </vt:variant>
      <vt:variant>
        <vt:lpwstr/>
      </vt:variant>
      <vt:variant>
        <vt:lpwstr>_Toc246755791</vt:lpwstr>
      </vt:variant>
      <vt:variant>
        <vt:i4>1572918</vt:i4>
      </vt:variant>
      <vt:variant>
        <vt:i4>8</vt:i4>
      </vt:variant>
      <vt:variant>
        <vt:i4>0</vt:i4>
      </vt:variant>
      <vt:variant>
        <vt:i4>5</vt:i4>
      </vt:variant>
      <vt:variant>
        <vt:lpwstr/>
      </vt:variant>
      <vt:variant>
        <vt:lpwstr>_Toc246755790</vt:lpwstr>
      </vt:variant>
      <vt:variant>
        <vt:i4>1638454</vt:i4>
      </vt:variant>
      <vt:variant>
        <vt:i4>2</vt:i4>
      </vt:variant>
      <vt:variant>
        <vt:i4>0</vt:i4>
      </vt:variant>
      <vt:variant>
        <vt:i4>5</vt:i4>
      </vt:variant>
      <vt:variant>
        <vt:lpwstr/>
      </vt:variant>
      <vt:variant>
        <vt:lpwstr>_Toc246755789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eddie aguilar</cp:lastModifiedBy>
  <cp:revision>2</cp:revision>
  <cp:lastPrinted>2016-02-27T06:31:00Z</cp:lastPrinted>
  <dcterms:created xsi:type="dcterms:W3CDTF">2016-04-02T04:31:00Z</dcterms:created>
  <dcterms:modified xsi:type="dcterms:W3CDTF">2016-04-02T04:31:00Z</dcterms:modified>
</cp:coreProperties>
</file>